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150667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r w:rsidR="007F6D00">
        <w:t>и-та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874897" w:rsidP="009C70C2">
      <w:pPr>
        <w:pStyle w:val="21"/>
        <w:ind w:left="7090"/>
      </w:pPr>
      <w:r>
        <w:t>Жорин С.М.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 w:rsidRPr="00374D06">
        <w:t>15</w:t>
      </w:r>
      <w:r>
        <w:t xml:space="preserve"> г.</w:t>
      </w:r>
    </w:p>
    <w:p w:rsidR="00481E45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7D2010" w:rsidRPr="007D2010">
        <w:fldChar w:fldCharType="begin"/>
      </w:r>
      <w:r>
        <w:instrText xml:space="preserve"> TOC \o "1-3" \h \z \u </w:instrText>
      </w:r>
      <w:r w:rsidR="007D2010" w:rsidRPr="007D2010">
        <w:fldChar w:fldCharType="separate"/>
      </w:r>
    </w:p>
    <w:p w:rsidR="00481E45" w:rsidRDefault="007D201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67" w:history="1">
        <w:r w:rsidR="00481E45" w:rsidRPr="00DC1845">
          <w:rPr>
            <w:rStyle w:val="a7"/>
            <w:noProof/>
          </w:rPr>
          <w:t>Обратная польская запись</w:t>
        </w:r>
        <w:r w:rsidR="00481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1E45">
          <w:rPr>
            <w:noProof/>
            <w:webHidden/>
          </w:rPr>
          <w:instrText xml:space="preserve"> PAGEREF _Toc439150667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E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1E45" w:rsidRDefault="007D201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68" w:history="1">
        <w:r w:rsidR="00481E45" w:rsidRPr="00DC1845">
          <w:rPr>
            <w:rStyle w:val="a7"/>
            <w:noProof/>
          </w:rPr>
          <w:t>Введение</w:t>
        </w:r>
        <w:r w:rsidR="00481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1E45">
          <w:rPr>
            <w:noProof/>
            <w:webHidden/>
          </w:rPr>
          <w:instrText xml:space="preserve"> PAGEREF _Toc439150668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E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1E45" w:rsidRDefault="007D201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69" w:history="1">
        <w:r w:rsidR="00481E45" w:rsidRPr="00DC1845">
          <w:rPr>
            <w:rStyle w:val="a7"/>
            <w:noProof/>
          </w:rPr>
          <w:t>Постановка задачи</w:t>
        </w:r>
        <w:r w:rsidR="00481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1E45">
          <w:rPr>
            <w:noProof/>
            <w:webHidden/>
          </w:rPr>
          <w:instrText xml:space="preserve"> PAGEREF _Toc439150669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E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1E45" w:rsidRDefault="007D201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70" w:history="1">
        <w:r w:rsidR="00481E45" w:rsidRPr="00DC1845">
          <w:rPr>
            <w:rStyle w:val="a7"/>
            <w:noProof/>
          </w:rPr>
          <w:t>Руководство пользователя</w:t>
        </w:r>
        <w:r w:rsidR="00481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1E45">
          <w:rPr>
            <w:noProof/>
            <w:webHidden/>
          </w:rPr>
          <w:instrText xml:space="preserve"> PAGEREF _Toc439150670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E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1E45" w:rsidRDefault="007D201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71" w:history="1">
        <w:r w:rsidR="00481E45" w:rsidRPr="00DC1845">
          <w:rPr>
            <w:rStyle w:val="a7"/>
            <w:noProof/>
          </w:rPr>
          <w:t>Руководство Программиста</w:t>
        </w:r>
        <w:r w:rsidR="00481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1E45">
          <w:rPr>
            <w:noProof/>
            <w:webHidden/>
          </w:rPr>
          <w:instrText xml:space="preserve"> PAGEREF _Toc439150671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E4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72" w:history="1">
        <w:r w:rsidR="00481E45" w:rsidRPr="00481E45">
          <w:rPr>
            <w:rStyle w:val="a7"/>
            <w:noProof/>
          </w:rPr>
          <w:t>Используемые инструменты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_Toc439150672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6</w:t>
        </w:r>
        <w:r w:rsidRPr="00481E45"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73" w:history="1">
        <w:r w:rsidR="00481E45" w:rsidRPr="00481E45">
          <w:rPr>
            <w:rStyle w:val="a7"/>
            <w:noProof/>
          </w:rPr>
          <w:t>Общая структура проекта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_Toc439150673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6</w:t>
        </w:r>
        <w:r w:rsidRPr="00481E45"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74" w:history="1">
        <w:r w:rsidR="00481E45" w:rsidRPr="00481E45">
          <w:rPr>
            <w:rStyle w:val="a7"/>
            <w:noProof/>
          </w:rPr>
          <w:t>Описание структуры программы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_Toc439150674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6</w:t>
        </w:r>
        <w:r w:rsidRPr="00481E45"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75" w:history="1">
        <w:r w:rsidR="00481E45" w:rsidRPr="00481E45">
          <w:rPr>
            <w:rStyle w:val="a7"/>
            <w:noProof/>
          </w:rPr>
          <w:t>Описание структуры данных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_Toc439150675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7</w:t>
        </w:r>
        <w:r w:rsidRPr="00481E45"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76" w:history="1">
        <w:r w:rsidR="00481E45" w:rsidRPr="00481E45">
          <w:rPr>
            <w:rStyle w:val="a7"/>
            <w:noProof/>
          </w:rPr>
          <w:t>Описание алгоритмов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_Toc439150676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8</w:t>
        </w:r>
        <w:r w:rsidRPr="00481E45">
          <w:rPr>
            <w:noProof/>
            <w:webHidden/>
          </w:rPr>
          <w:fldChar w:fldCharType="end"/>
        </w:r>
      </w:hyperlink>
    </w:p>
    <w:p w:rsidR="00481E45" w:rsidRDefault="007D201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77" w:history="1">
        <w:r w:rsidR="00481E45" w:rsidRPr="00DC1845">
          <w:rPr>
            <w:rStyle w:val="a7"/>
            <w:noProof/>
          </w:rPr>
          <w:t>Тесты</w:t>
        </w:r>
        <w:r w:rsidR="00481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1E45">
          <w:rPr>
            <w:noProof/>
            <w:webHidden/>
          </w:rPr>
          <w:instrText xml:space="preserve"> PAGEREF _Toc439150677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E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78" w:history="1">
        <w:r w:rsidR="00481E45" w:rsidRPr="00481E45">
          <w:rPr>
            <w:rStyle w:val="a7"/>
            <w:noProof/>
          </w:rPr>
          <w:t xml:space="preserve">Тесты для методов класса </w:t>
        </w:r>
        <w:r w:rsidR="00481E45" w:rsidRPr="00481E45">
          <w:rPr>
            <w:rStyle w:val="a7"/>
            <w:noProof/>
            <w:lang w:val="en-US"/>
          </w:rPr>
          <w:t>list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_Toc439150678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10</w:t>
        </w:r>
        <w:r w:rsidRPr="00481E45"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79" w:history="1">
        <w:r w:rsidR="00481E45" w:rsidRPr="00481E45">
          <w:rPr>
            <w:rStyle w:val="a7"/>
            <w:noProof/>
          </w:rPr>
          <w:t xml:space="preserve">Тесты для методов класса </w:t>
        </w:r>
        <w:r w:rsidR="00481E45" w:rsidRPr="00481E45">
          <w:rPr>
            <w:rStyle w:val="a7"/>
            <w:noProof/>
            <w:lang w:val="en-US"/>
          </w:rPr>
          <w:t>stack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_Toc439150679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10</w:t>
        </w:r>
        <w:r w:rsidRPr="00481E45"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80" w:history="1">
        <w:r w:rsidR="00481E45" w:rsidRPr="00481E45">
          <w:rPr>
            <w:rStyle w:val="a7"/>
            <w:noProof/>
          </w:rPr>
          <w:t>Тесты для методов класса arithmetic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_Toc439150680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11</w:t>
        </w:r>
        <w:r w:rsidRPr="00481E45">
          <w:rPr>
            <w:noProof/>
            <w:webHidden/>
          </w:rPr>
          <w:fldChar w:fldCharType="end"/>
        </w:r>
      </w:hyperlink>
    </w:p>
    <w:p w:rsidR="00481E45" w:rsidRDefault="007D201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81" w:history="1">
        <w:r w:rsidR="00481E45" w:rsidRPr="00DC1845">
          <w:rPr>
            <w:rStyle w:val="a7"/>
            <w:noProof/>
          </w:rPr>
          <w:t>Заключение</w:t>
        </w:r>
        <w:r w:rsidR="00481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1E45">
          <w:rPr>
            <w:noProof/>
            <w:webHidden/>
          </w:rPr>
          <w:instrText xml:space="preserve"> PAGEREF _Toc439150681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E4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1E45" w:rsidRDefault="007D201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82" w:history="1">
        <w:r w:rsidR="00481E45" w:rsidRPr="00DC1845">
          <w:rPr>
            <w:rStyle w:val="a7"/>
            <w:noProof/>
          </w:rPr>
          <w:t>Литература</w:t>
        </w:r>
        <w:r w:rsidR="00481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1E45">
          <w:rPr>
            <w:noProof/>
            <w:webHidden/>
          </w:rPr>
          <w:instrText xml:space="preserve"> PAGEREF _Toc439150682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E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81E45" w:rsidRDefault="007D201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83" w:history="1">
        <w:r w:rsidR="00481E45" w:rsidRPr="00DC1845">
          <w:rPr>
            <w:rStyle w:val="a7"/>
            <w:noProof/>
          </w:rPr>
          <w:t>Приложения</w:t>
        </w:r>
        <w:r w:rsidR="00481E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1E45">
          <w:rPr>
            <w:noProof/>
            <w:webHidden/>
          </w:rPr>
          <w:instrText xml:space="preserve"> PAGEREF _Toc439150683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E4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84" w:history="1">
        <w:r w:rsidR="00481E45" w:rsidRPr="00481E45">
          <w:rPr>
            <w:rStyle w:val="a7"/>
            <w:noProof/>
          </w:rPr>
          <w:t xml:space="preserve">Приложение 1. Пример работы </w:t>
        </w:r>
        <w:r w:rsidR="00481E45" w:rsidRPr="00481E45">
          <w:rPr>
            <w:rStyle w:val="a7"/>
            <w:noProof/>
            <w:lang w:val="en-US"/>
          </w:rPr>
          <w:t>sample</w:t>
        </w:r>
        <w:r w:rsidR="00481E45" w:rsidRPr="00481E45">
          <w:rPr>
            <w:rStyle w:val="a7"/>
            <w:noProof/>
          </w:rPr>
          <w:t>.</w:t>
        </w:r>
        <w:r w:rsidR="00481E45" w:rsidRPr="00481E45">
          <w:rPr>
            <w:rStyle w:val="a7"/>
            <w:noProof/>
            <w:lang w:val="en-US"/>
          </w:rPr>
          <w:t>exe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_Toc439150684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14</w:t>
        </w:r>
        <w:r w:rsidRPr="00481E45"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85" w:history="1">
        <w:r w:rsidR="00481E45" w:rsidRPr="00481E45">
          <w:rPr>
            <w:rStyle w:val="a7"/>
            <w:noProof/>
          </w:rPr>
          <w:t xml:space="preserve">Приложение 2. Пример работы </w:t>
        </w:r>
        <w:r w:rsidR="00481E45" w:rsidRPr="00481E45">
          <w:rPr>
            <w:rStyle w:val="a7"/>
            <w:noProof/>
            <w:lang w:val="en-US"/>
          </w:rPr>
          <w:t>sample</w:t>
        </w:r>
        <w:r w:rsidR="00481E45" w:rsidRPr="00481E45">
          <w:rPr>
            <w:rStyle w:val="a7"/>
            <w:noProof/>
          </w:rPr>
          <w:t>_</w:t>
        </w:r>
        <w:r w:rsidR="00481E45" w:rsidRPr="00481E45">
          <w:rPr>
            <w:rStyle w:val="a7"/>
            <w:noProof/>
            <w:lang w:val="en-US"/>
          </w:rPr>
          <w:t>list</w:t>
        </w:r>
        <w:r w:rsidR="00481E45" w:rsidRPr="00481E45">
          <w:rPr>
            <w:rStyle w:val="a7"/>
            <w:noProof/>
          </w:rPr>
          <w:t>.</w:t>
        </w:r>
        <w:r w:rsidR="00481E45" w:rsidRPr="00481E45">
          <w:rPr>
            <w:rStyle w:val="a7"/>
            <w:noProof/>
            <w:lang w:val="en-US"/>
          </w:rPr>
          <w:t>exe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_Toc439150685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14</w:t>
        </w:r>
        <w:r w:rsidRPr="00481E45">
          <w:rPr>
            <w:noProof/>
            <w:webHidden/>
          </w:rPr>
          <w:fldChar w:fldCharType="end"/>
        </w:r>
      </w:hyperlink>
    </w:p>
    <w:p w:rsidR="00481E45" w:rsidRPr="00481E45" w:rsidRDefault="007D2010">
      <w:pPr>
        <w:pStyle w:val="22"/>
        <w:rPr>
          <w:rFonts w:eastAsiaTheme="minorEastAsia"/>
          <w:noProof/>
          <w:sz w:val="22"/>
          <w:szCs w:val="22"/>
          <w:lang w:val="en-US" w:eastAsia="en-US"/>
        </w:rPr>
      </w:pPr>
      <w:hyperlink w:anchor="_Toc439150686" w:history="1">
        <w:r w:rsidR="00481E45" w:rsidRPr="00481E45">
          <w:rPr>
            <w:rStyle w:val="a7"/>
            <w:noProof/>
          </w:rPr>
          <w:t xml:space="preserve">Приложение 3. Пример работы </w:t>
        </w:r>
        <w:r w:rsidR="00481E45" w:rsidRPr="00481E45">
          <w:rPr>
            <w:rStyle w:val="a7"/>
            <w:noProof/>
            <w:lang w:val="en-US"/>
          </w:rPr>
          <w:t>sample</w:t>
        </w:r>
        <w:r w:rsidR="00481E45" w:rsidRPr="00481E45">
          <w:rPr>
            <w:rStyle w:val="a7"/>
            <w:noProof/>
          </w:rPr>
          <w:t>_</w:t>
        </w:r>
        <w:r w:rsidR="00481E45" w:rsidRPr="00481E45">
          <w:rPr>
            <w:rStyle w:val="a7"/>
            <w:noProof/>
            <w:lang w:val="en-US"/>
          </w:rPr>
          <w:t>stack</w:t>
        </w:r>
        <w:r w:rsidR="00481E45" w:rsidRPr="00481E45">
          <w:rPr>
            <w:rStyle w:val="a7"/>
            <w:noProof/>
          </w:rPr>
          <w:t>.</w:t>
        </w:r>
        <w:r w:rsidR="00481E45" w:rsidRPr="00481E45">
          <w:rPr>
            <w:rStyle w:val="a7"/>
            <w:noProof/>
            <w:lang w:val="en-US"/>
          </w:rPr>
          <w:t>exe</w:t>
        </w:r>
        <w:r w:rsidR="00481E45" w:rsidRPr="00481E45">
          <w:rPr>
            <w:noProof/>
            <w:webHidden/>
          </w:rPr>
          <w:tab/>
        </w:r>
        <w:r w:rsidRPr="00481E45">
          <w:rPr>
            <w:noProof/>
            <w:webHidden/>
          </w:rPr>
          <w:fldChar w:fldCharType="begin"/>
        </w:r>
        <w:r w:rsidR="00481E45" w:rsidRPr="00481E45">
          <w:rPr>
            <w:noProof/>
            <w:webHidden/>
          </w:rPr>
          <w:instrText xml:space="preserve"> PAGEREF _Toc439150686 \h </w:instrText>
        </w:r>
        <w:r w:rsidRPr="00481E45">
          <w:rPr>
            <w:noProof/>
            <w:webHidden/>
          </w:rPr>
        </w:r>
        <w:r w:rsidRPr="00481E45">
          <w:rPr>
            <w:noProof/>
            <w:webHidden/>
          </w:rPr>
          <w:fldChar w:fldCharType="separate"/>
        </w:r>
        <w:r w:rsidR="00481E45" w:rsidRPr="00481E45">
          <w:rPr>
            <w:noProof/>
            <w:webHidden/>
          </w:rPr>
          <w:t>15</w:t>
        </w:r>
        <w:r w:rsidRPr="00481E45">
          <w:rPr>
            <w:noProof/>
            <w:webHidden/>
          </w:rPr>
          <w:fldChar w:fldCharType="end"/>
        </w:r>
      </w:hyperlink>
    </w:p>
    <w:p w:rsidR="009C70C2" w:rsidRPr="00BA30D4" w:rsidRDefault="007D2010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150668"/>
      <w:r>
        <w:lastRenderedPageBreak/>
        <w:t>Введение</w:t>
      </w:r>
      <w:bookmarkEnd w:id="1"/>
    </w:p>
    <w:p w:rsidR="007126E1" w:rsidRDefault="00874897" w:rsidP="00874897">
      <w:pPr>
        <w:suppressAutoHyphens w:val="0"/>
        <w:spacing w:before="0" w:after="200" w:line="276" w:lineRule="auto"/>
        <w:ind w:firstLine="0"/>
      </w:pPr>
      <w:r w:rsidRPr="00874897">
        <w:t>Потребность вычислять арифметические выражения возникла давно и до сих пор актуальна. В данной лабораторной работе решается задача вычисления некоторых выражений путем преобразования их в обратную польскую запись. Механизм польской записи позволяет решить проблему со скобками и приоритетами операций в выражении. Помимо этого, обратную польскую запись легко вычислять на стеке. Такой способ вычислять выражения активно применялся и применяется в микрокалькуляторах.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150669"/>
      <w:r w:rsidRPr="00452FFF">
        <w:lastRenderedPageBreak/>
        <w:t>Постановка задачи</w:t>
      </w:r>
      <w:bookmarkEnd w:id="2"/>
      <w:bookmarkEnd w:id="3"/>
    </w:p>
    <w:p w:rsidR="00134C4B" w:rsidRDefault="00874897" w:rsidP="009C70C2">
      <w:r w:rsidRPr="00874897">
        <w:t>Реализовать динамическую структуру данных стек на основе динамической структуры список. С помощью стека реализовать алгоритм перевода инфиксной записи арифметического выражения в постфиксную. Разработать программу, выполняющую вычисление арифметического выражения в постфиксной форме записи</w:t>
      </w:r>
      <w:r w:rsidR="00374D06">
        <w:t>.</w:t>
      </w:r>
      <w:r w:rsidRPr="00874897">
        <w:t xml:space="preserve"> Создать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Google C++ Testing Framework.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150670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874897" w:rsidP="00874897">
      <w:r w:rsidRPr="00B75423">
        <w:t>Данная программа предназначена для вычисления арифметического выражения в инфиксной форме записи, с предварительны</w:t>
      </w:r>
      <w:r>
        <w:t xml:space="preserve">м переводом в постфиксную форму. </w:t>
      </w:r>
      <w:r w:rsidRPr="00B75423">
        <w:t xml:space="preserve">Для запуска программы необходимо открыть исполняемый файл </w:t>
      </w:r>
      <w:r>
        <w:rPr>
          <w:lang w:val="en-US"/>
        </w:rPr>
        <w:t>sample</w:t>
      </w:r>
      <w:r w:rsidRPr="00B75423">
        <w:t xml:space="preserve">. </w:t>
      </w:r>
    </w:p>
    <w:p w:rsidR="00874897" w:rsidRDefault="00874897" w:rsidP="00874897">
      <w:r>
        <w:t>После этого</w:t>
      </w:r>
      <w:r w:rsidRPr="00B75423">
        <w:t xml:space="preserve"> </w:t>
      </w:r>
      <w:r>
        <w:t>пользователю предлагается ввести выражение, в котором допускаются алгебраические операции</w:t>
      </w:r>
      <w:r w:rsidR="00687107">
        <w:t xml:space="preserve"> </w:t>
      </w:r>
      <w:r>
        <w:t>(+, -, /,</w:t>
      </w:r>
      <w:r w:rsidR="00687107">
        <w:t xml:space="preserve"> </w:t>
      </w:r>
      <w:r>
        <w:t>*), открывающие и закрывающие скобки, буквенные символы, которые обозначают переменные</w:t>
      </w:r>
      <w:r w:rsidRPr="00B75423">
        <w:t>.</w:t>
      </w:r>
      <w:r>
        <w:t xml:space="preserve"> </w:t>
      </w:r>
    </w:p>
    <w:p w:rsidR="00874897" w:rsidRDefault="00874897" w:rsidP="00874897">
      <w:r>
        <w:rPr>
          <w:noProof/>
          <w:lang w:val="en-US" w:eastAsia="en-US"/>
        </w:rPr>
        <w:drawing>
          <wp:inline distT="0" distB="0" distL="0" distR="0">
            <wp:extent cx="2774950" cy="461010"/>
            <wp:effectExtent l="19050" t="0" r="6350" b="0"/>
            <wp:docPr id="21" name="Рисунок 21" descr="C:\Users\Vip\Desktop\ра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p\Desktop\ра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74897" w:rsidP="00874897">
      <w:r>
        <w:t>Когда арифметическое выражение будет введено, программа запросит ввести значения переменных.</w:t>
      </w:r>
      <w:r w:rsidRPr="009A4831">
        <w:t xml:space="preserve"> </w:t>
      </w:r>
    </w:p>
    <w:p w:rsidR="00874897" w:rsidRDefault="00874897" w:rsidP="00874897">
      <w:r>
        <w:rPr>
          <w:noProof/>
          <w:lang w:val="en-US" w:eastAsia="en-US"/>
        </w:rPr>
        <w:drawing>
          <wp:inline distT="0" distB="0" distL="0" distR="0">
            <wp:extent cx="2528570" cy="835025"/>
            <wp:effectExtent l="19050" t="0" r="5080" b="0"/>
            <wp:docPr id="22" name="Рисунок 22" descr="C:\Users\Vip\Desktop\д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p\Desktop\дв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874897" w:rsidP="00874897">
      <w:r>
        <w:t>Если при вводе была совершена ошибка, программа завершит свою работу с соответствующим сообщением.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150671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8" w:name="_Toc439150672"/>
      <w:r w:rsidRPr="0091091F">
        <w:rPr>
          <w:rFonts w:ascii="Arial" w:hAnsi="Arial"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Pr="00374D06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r>
        <w:rPr>
          <w:lang w:val="en-US"/>
        </w:rPr>
        <w:t>Git</w:t>
      </w:r>
      <w:r w:rsidR="00374D06">
        <w:t>.</w:t>
      </w:r>
    </w:p>
    <w:p w:rsidR="004A1C85" w:rsidRPr="00374D06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374D06">
        <w:t>.</w:t>
      </w:r>
    </w:p>
    <w:p w:rsidR="004A1C85" w:rsidRPr="00374D06" w:rsidRDefault="004A1C85" w:rsidP="009C70C2">
      <w:pPr>
        <w:rPr>
          <w:lang w:val="en-US"/>
        </w:rPr>
      </w:pPr>
      <w:r w:rsidRPr="00687107">
        <w:rPr>
          <w:lang w:val="en-US"/>
        </w:rPr>
        <w:t>3.</w:t>
      </w:r>
      <w:r w:rsidR="000779D9" w:rsidRPr="00687107">
        <w:rPr>
          <w:lang w:val="en-US"/>
        </w:rPr>
        <w:t xml:space="preserve">  </w:t>
      </w:r>
      <w:r w:rsidRPr="00687107">
        <w:rPr>
          <w:lang w:val="en-US"/>
        </w:rPr>
        <w:t xml:space="preserve"> </w:t>
      </w:r>
      <w:r w:rsidR="00687107">
        <w:t>Среда</w:t>
      </w:r>
      <w:r w:rsidR="00687107" w:rsidRPr="008F08C8">
        <w:rPr>
          <w:lang w:val="en-US"/>
        </w:rPr>
        <w:t xml:space="preserve"> </w:t>
      </w:r>
      <w:r w:rsidR="00687107">
        <w:t>разработки</w:t>
      </w:r>
      <w:r w:rsidR="00687107" w:rsidRPr="008F08C8">
        <w:rPr>
          <w:lang w:val="en-US"/>
        </w:rPr>
        <w:t xml:space="preserve"> </w:t>
      </w:r>
      <w:r w:rsidR="00687107">
        <w:rPr>
          <w:lang w:val="en-US"/>
        </w:rPr>
        <w:t>Microsoft</w:t>
      </w:r>
      <w:r w:rsidR="00687107" w:rsidRPr="008F08C8">
        <w:rPr>
          <w:lang w:val="en-US"/>
        </w:rPr>
        <w:t xml:space="preserve"> </w:t>
      </w:r>
      <w:r w:rsidR="00687107">
        <w:rPr>
          <w:lang w:val="en-US"/>
        </w:rPr>
        <w:t>Visual</w:t>
      </w:r>
      <w:r w:rsidR="00687107" w:rsidRPr="008F08C8">
        <w:rPr>
          <w:lang w:val="en-US"/>
        </w:rPr>
        <w:t xml:space="preserve"> </w:t>
      </w:r>
      <w:r w:rsidR="00687107">
        <w:rPr>
          <w:lang w:val="en-US"/>
        </w:rPr>
        <w:t>Studio.</w:t>
      </w:r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150673"/>
      <w:r w:rsidRPr="0091091F">
        <w:rPr>
          <w:rFonts w:ascii="Arial" w:hAnsi="Arial" w:cs="Arial"/>
          <w:color w:val="auto"/>
          <w:sz w:val="28"/>
          <w:szCs w:val="28"/>
        </w:rPr>
        <w:t>Общая структура проекта</w:t>
      </w:r>
      <w:bookmarkEnd w:id="9"/>
    </w:p>
    <w:p w:rsidR="004A1C85" w:rsidRPr="00374D06" w:rsidRDefault="0035441E" w:rsidP="004A1C85">
      <w:r>
        <w:t>1.</w:t>
      </w:r>
      <w:r w:rsidR="000779D9">
        <w:t xml:space="preserve">  </w:t>
      </w:r>
      <w:r>
        <w:t xml:space="preserve"> </w:t>
      </w:r>
      <w:r>
        <w:rPr>
          <w:lang w:val="en-US"/>
        </w:rPr>
        <w:t>gtest</w:t>
      </w:r>
      <w:r w:rsidRPr="0035441E">
        <w:t xml:space="preserve"> </w:t>
      </w:r>
      <w:r w:rsidR="00374D06">
        <w:t xml:space="preserve">- </w:t>
      </w:r>
      <w:r>
        <w:t xml:space="preserve">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374D06">
        <w:t>.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 w:rsidR="00374D06">
        <w:t xml:space="preserve">- </w:t>
      </w:r>
      <w:r>
        <w:t>директория для размещения заголовочных файлов</w:t>
      </w:r>
      <w:r w:rsidR="00374D06">
        <w:t>.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</w:t>
      </w:r>
      <w:r w:rsidR="00374D06">
        <w:t xml:space="preserve">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  <w:r w:rsidR="00374D06">
        <w:t>.</w:t>
      </w:r>
    </w:p>
    <w:p w:rsidR="000779D9" w:rsidRPr="00374D06" w:rsidRDefault="000779D9" w:rsidP="004A1C85">
      <w:r>
        <w:t xml:space="preserve">4.   </w:t>
      </w:r>
      <w:r>
        <w:rPr>
          <w:lang w:val="en-US"/>
        </w:rPr>
        <w:t>sln</w:t>
      </w:r>
      <w:r w:rsidRPr="000779D9">
        <w:t xml:space="preserve"> </w:t>
      </w:r>
      <w:r w:rsidR="00374D06">
        <w:t xml:space="preserve">- </w:t>
      </w:r>
      <w:r>
        <w:t xml:space="preserve">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  <w:r w:rsidR="00374D06">
        <w:t>.</w:t>
      </w:r>
    </w:p>
    <w:p w:rsidR="000779D9" w:rsidRDefault="000779D9" w:rsidP="004A1C85">
      <w:r>
        <w:t xml:space="preserve">5.   </w:t>
      </w:r>
      <w:r>
        <w:rPr>
          <w:lang w:val="en-US"/>
        </w:rPr>
        <w:t>src</w:t>
      </w:r>
      <w:r>
        <w:t xml:space="preserve"> </w:t>
      </w:r>
      <w:r w:rsidR="00374D06">
        <w:t xml:space="preserve">- </w:t>
      </w:r>
      <w:r>
        <w:t>директория для размещения исходных кодов (</w:t>
      </w:r>
      <w:r>
        <w:rPr>
          <w:lang w:val="en-US"/>
        </w:rPr>
        <w:t>cpp</w:t>
      </w:r>
      <w:r>
        <w:t>-файлы)</w:t>
      </w:r>
      <w:r w:rsidR="00374D06">
        <w:t>.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="00374D06">
        <w:t xml:space="preserve"> - </w:t>
      </w:r>
      <w:r>
        <w:t>директория с модульными тестами</w:t>
      </w:r>
      <w:r w:rsidR="00374D06">
        <w:t>.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</w:t>
      </w:r>
      <w:r w:rsidR="00374D06">
        <w:t xml:space="preserve">- </w:t>
      </w:r>
      <w:r>
        <w:t>отчет о выполненной лабораторной работе</w:t>
      </w:r>
      <w:r w:rsidR="00374D06">
        <w:t>.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r>
        <w:rPr>
          <w:lang w:val="en-US"/>
        </w:rPr>
        <w:t>md</w:t>
      </w:r>
      <w:r w:rsidRPr="000779D9">
        <w:t xml:space="preserve"> </w:t>
      </w:r>
      <w:r w:rsidR="00374D06">
        <w:t xml:space="preserve">- </w:t>
      </w:r>
      <w:r>
        <w:t>краткая постановка задачи</w:t>
      </w:r>
      <w:r w:rsidR="00374D06">
        <w:t>.</w:t>
      </w:r>
    </w:p>
    <w:p w:rsidR="000779D9" w:rsidRPr="0091091F" w:rsidRDefault="000779D9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150674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программы</w:t>
      </w:r>
      <w:bookmarkEnd w:id="10"/>
    </w:p>
    <w:p w:rsidR="000779D9" w:rsidRPr="00874897" w:rsidRDefault="000779D9" w:rsidP="000779D9">
      <w:r>
        <w:t>Программа состоит из 7 проектов:</w:t>
      </w:r>
    </w:p>
    <w:p w:rsidR="00076C9D" w:rsidRPr="00374D06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</w:t>
      </w:r>
      <w:r w:rsidR="00374D06">
        <w:t xml:space="preserve">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  <w:r w:rsidR="00374D06">
        <w:t>.</w:t>
      </w:r>
    </w:p>
    <w:p w:rsidR="00076C9D" w:rsidRPr="00374D06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r w:rsidR="00874897" w:rsidRPr="00874897">
        <w:t xml:space="preserve"> </w:t>
      </w:r>
      <w:r w:rsidR="00374D06">
        <w:t xml:space="preserve">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374D06">
        <w:t>.</w:t>
      </w:r>
    </w:p>
    <w:p w:rsidR="00076C9D" w:rsidRPr="00374D06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</w:t>
      </w:r>
      <w:r w:rsidR="00374D06">
        <w:t xml:space="preserve">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  <w:r w:rsidR="00374D06">
        <w:t>.</w:t>
      </w:r>
    </w:p>
    <w:p w:rsidR="00076C9D" w:rsidRPr="00374D06" w:rsidRDefault="00076C9D" w:rsidP="000779D9"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cpp</w:t>
      </w:r>
      <w:r w:rsidRPr="00076C9D">
        <w:t xml:space="preserve"> </w:t>
      </w:r>
      <w:r w:rsidR="00374D06">
        <w:t>-</w:t>
      </w:r>
      <w:r w:rsidR="00874897" w:rsidRPr="00874897">
        <w:t xml:space="preserve"> файл, содержащий исходный код реализации методов класса list</w:t>
      </w:r>
      <w:r w:rsidR="00374D06">
        <w:t>.</w:t>
      </w:r>
    </w:p>
    <w:p w:rsidR="00874897" w:rsidRPr="00374D06" w:rsidRDefault="00874897" w:rsidP="000779D9">
      <w:r w:rsidRPr="00374D06">
        <w:tab/>
      </w:r>
      <w:r w:rsidRPr="00374D06"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r w:rsidR="00FC6213">
        <w:rPr>
          <w:lang w:val="en-US"/>
        </w:rPr>
        <w:t>cpp</w:t>
      </w:r>
      <w:r w:rsidR="00FC6213" w:rsidRPr="00FC6213">
        <w:t xml:space="preserve"> </w:t>
      </w:r>
      <w:r w:rsidR="00374D06">
        <w:t xml:space="preserve">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  <w:r w:rsidR="00374D06">
        <w:t>.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</w:t>
      </w:r>
      <w:r w:rsidR="00374D06">
        <w:t xml:space="preserve">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374D06">
        <w:t>.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 w:rsidR="00374D06">
        <w:t xml:space="preserve">- </w:t>
      </w:r>
      <w:r>
        <w:t>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  <w:r w:rsidR="00374D06">
        <w:t>.</w:t>
      </w:r>
    </w:p>
    <w:p w:rsidR="00D01532" w:rsidRPr="00374D06" w:rsidRDefault="00D01532" w:rsidP="000779D9">
      <w:r>
        <w:t xml:space="preserve">4.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 w:rsidR="00374D06">
        <w:t xml:space="preserve">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list</w:t>
      </w:r>
      <w:r w:rsidR="00374D06">
        <w:t>.</w:t>
      </w:r>
    </w:p>
    <w:p w:rsidR="000779D9" w:rsidRPr="00374D06" w:rsidRDefault="00D01532" w:rsidP="004A1C85">
      <w:r>
        <w:t>5.</w:t>
      </w:r>
      <w:r w:rsidRPr="00D01532">
        <w:t xml:space="preserve">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</w:t>
      </w:r>
      <w:r w:rsidR="00374D06">
        <w:t xml:space="preserve">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  <w:r w:rsidR="00374D06">
        <w:t>.</w:t>
      </w:r>
    </w:p>
    <w:p w:rsidR="00D01532" w:rsidRPr="00374D06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</w:t>
      </w:r>
      <w:r w:rsidR="00374D06">
        <w:t xml:space="preserve">- </w:t>
      </w:r>
      <w:r w:rsidR="00D01532">
        <w:t xml:space="preserve">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  <w:r w:rsidR="00374D06">
        <w:t>.</w:t>
      </w:r>
    </w:p>
    <w:p w:rsidR="004F5EBF" w:rsidRPr="00374D06" w:rsidRDefault="004F5EBF" w:rsidP="004A1C85">
      <w:r>
        <w:t xml:space="preserve">7. </w:t>
      </w:r>
      <w:r w:rsidRPr="00874897">
        <w:t xml:space="preserve">  </w:t>
      </w:r>
      <w:r>
        <w:rPr>
          <w:lang w:val="en-US"/>
        </w:rPr>
        <w:t>gtest</w:t>
      </w:r>
      <w:r w:rsidRPr="00874897">
        <w:t xml:space="preserve"> </w:t>
      </w:r>
      <w:r w:rsidR="00374D06">
        <w:t xml:space="preserve">- </w:t>
      </w:r>
      <w:r>
        <w:t xml:space="preserve">фреймворк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  <w:r w:rsidR="00374D06">
        <w:t>.</w:t>
      </w:r>
    </w:p>
    <w:p w:rsidR="004F5EBF" w:rsidRDefault="004F5EBF" w:rsidP="004A1C85"/>
    <w:p w:rsidR="004F5EBF" w:rsidRPr="00374D06" w:rsidRDefault="004F5EB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1" w:name="_Toc439150675"/>
      <w:r w:rsidRPr="0091091F">
        <w:rPr>
          <w:rFonts w:ascii="Arial" w:hAnsi="Arial" w:cs="Arial"/>
          <w:color w:val="auto"/>
          <w:sz w:val="28"/>
          <w:szCs w:val="28"/>
        </w:rPr>
        <w:lastRenderedPageBreak/>
        <w:t>Описание структуры данных</w:t>
      </w:r>
      <w:bookmarkEnd w:id="11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(pFirst).</w:t>
      </w:r>
    </w:p>
    <w:p w:rsidR="004F5EBF" w:rsidRPr="004F5EBF" w:rsidRDefault="004F5EBF" w:rsidP="004F5EBF">
      <w:r>
        <w:rPr>
          <w:noProof/>
          <w:lang w:val="en-US" w:eastAsia="en-US"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r>
        <w:rPr>
          <w:lang w:val="en-US"/>
        </w:rPr>
        <w:t>poisk</w:t>
      </w:r>
      <w:r w:rsidR="004F5EBF" w:rsidRPr="004F5EBF">
        <w:t> </w:t>
      </w:r>
      <w:r w:rsidR="00374D06">
        <w:t xml:space="preserve">-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 w:rsidR="00374D06"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>6. insertF</w:t>
      </w:r>
      <w:r w:rsidR="004F5EBF" w:rsidRPr="004F5EBF">
        <w:t> </w:t>
      </w:r>
      <w:r w:rsidR="00374D06"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>7. insertL</w:t>
      </w:r>
      <w:r w:rsidR="004F5EBF" w:rsidRPr="004F5EBF">
        <w:t> </w:t>
      </w:r>
      <w:r w:rsidR="00374D06">
        <w:t xml:space="preserve">-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>8. insertA</w:t>
      </w:r>
      <w:r w:rsidR="004F5EBF" w:rsidRPr="004F5EBF">
        <w:t> </w:t>
      </w:r>
      <w:r w:rsidR="00374D06">
        <w:t xml:space="preserve">-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r w:rsidR="004F5EBF" w:rsidRPr="004F5EBF">
        <w:t>etFirst </w:t>
      </w:r>
      <w:r w:rsidR="00374D06">
        <w:t xml:space="preserve">- </w:t>
      </w:r>
      <w:r w:rsidR="004F5EBF" w:rsidRPr="004F5EBF">
        <w:t>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r w:rsidRPr="004F5EBF">
        <w:t>print </w:t>
      </w:r>
      <w:r w:rsidR="00374D06">
        <w:t xml:space="preserve">- </w:t>
      </w:r>
      <w:r w:rsidR="00FC6213">
        <w:t>печать списка</w:t>
      </w:r>
      <w:r w:rsidRPr="004F5EBF">
        <w:t>.</w:t>
      </w:r>
    </w:p>
    <w:p w:rsidR="00995EB3" w:rsidRPr="00374D06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  <w:r w:rsidR="00374D06">
        <w:t>.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first in - last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  <w:lang w:val="en-US" w:eastAsia="en-US"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r w:rsidRPr="00201F5D">
        <w:rPr>
          <w:iCs/>
        </w:rPr>
        <w:t>ist</w:t>
      </w:r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>4. isEmpty </w:t>
      </w:r>
      <w:r w:rsidR="00374D06">
        <w:t xml:space="preserve">- </w:t>
      </w:r>
      <w:r w:rsidRPr="00201F5D">
        <w:t>метод проверки стека на пустоту</w:t>
      </w:r>
      <w:r w:rsidR="00374D06">
        <w:t>.</w:t>
      </w:r>
    </w:p>
    <w:p w:rsidR="00201F5D" w:rsidRPr="00201F5D" w:rsidRDefault="00201F5D" w:rsidP="00201F5D">
      <w:r w:rsidRPr="00201F5D">
        <w:t>5. isFull </w:t>
      </w:r>
      <w:r w:rsidR="00374D06">
        <w:t xml:space="preserve">- </w:t>
      </w:r>
      <w:r w:rsidRPr="00201F5D">
        <w:t xml:space="preserve">метод проверки стека на полноту. </w:t>
      </w:r>
    </w:p>
    <w:p w:rsidR="00201F5D" w:rsidRPr="00201F5D" w:rsidRDefault="00201F5D" w:rsidP="00201F5D">
      <w:r w:rsidRPr="00201F5D">
        <w:t>6. push </w:t>
      </w:r>
      <w:r w:rsidR="00374D06">
        <w:t xml:space="preserve">-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r w:rsidRPr="00201F5D">
        <w:t>pop </w:t>
      </w:r>
      <w:r w:rsidR="00374D06">
        <w:t xml:space="preserve">- </w:t>
      </w:r>
      <w:r w:rsidR="00FC6213">
        <w:t>изъятие элемента с вершины стека</w:t>
      </w:r>
      <w:r w:rsidRPr="00201F5D">
        <w:t>.</w:t>
      </w:r>
    </w:p>
    <w:p w:rsidR="00201F5D" w:rsidRPr="00374D06" w:rsidRDefault="00201F5D" w:rsidP="00201F5D">
      <w:r w:rsidRPr="00201F5D">
        <w:t xml:space="preserve">8. </w:t>
      </w:r>
      <w:r>
        <w:rPr>
          <w:lang w:val="en-US"/>
        </w:rPr>
        <w:t>GetFirst</w:t>
      </w:r>
      <w:r w:rsidR="00FC6213">
        <w:rPr>
          <w:lang w:val="en-US"/>
        </w:rPr>
        <w:t>Val</w:t>
      </w:r>
      <w:r w:rsidRPr="00201F5D">
        <w:t xml:space="preserve"> </w:t>
      </w:r>
      <w:r w:rsidR="00374D06">
        <w:t xml:space="preserve">- </w:t>
      </w:r>
      <w:r w:rsidRPr="00201F5D">
        <w:t>метод просмотра элемента на вершине стека</w:t>
      </w:r>
      <w:r>
        <w:t>.</w:t>
      </w:r>
    </w:p>
    <w:p w:rsidR="00FC6213" w:rsidRPr="00FC6213" w:rsidRDefault="00FC6213" w:rsidP="00201F5D">
      <w:r w:rsidRPr="00FC6213">
        <w:t xml:space="preserve">9. </w:t>
      </w:r>
      <w:r>
        <w:t xml:space="preserve">Оператор == </w:t>
      </w:r>
      <w:r w:rsidR="00374D06">
        <w:t xml:space="preserve">- </w:t>
      </w:r>
      <w:r>
        <w:t>перегрузка оператора сравнения.</w:t>
      </w:r>
    </w:p>
    <w:p w:rsidR="009E32F6" w:rsidRPr="00374D06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995EB3">
        <w:t>.</w:t>
      </w:r>
      <w:r>
        <w:rPr>
          <w:lang w:val="en-US"/>
        </w:rPr>
        <w:t>exe</w:t>
      </w:r>
      <w:r w:rsidR="00374D06">
        <w:t>.</w:t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150676"/>
      <w:r w:rsidRPr="0091091F">
        <w:rPr>
          <w:rFonts w:ascii="Arial" w:hAnsi="Arial"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  <w:r w:rsidR="00374D06">
        <w:t>.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r w:rsidRPr="005E41D7">
        <w:rPr>
          <w:sz w:val="16"/>
        </w:rPr>
        <w:t>(</w:t>
      </w:r>
      <w:r w:rsidRPr="005E41D7">
        <w:t> приоритет 1</w:t>
      </w:r>
      <w:r w:rsidR="00374D06">
        <w:t>.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lastRenderedPageBreak/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Pr="00374D06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  <w:r w:rsidR="00374D06">
        <w:t>.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Pr="00374D06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  <w:r w:rsidR="00374D06">
        <w:t>.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481E45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481E45" w:rsidRPr="00481E45" w:rsidRDefault="00481E45">
      <w:pPr>
        <w:suppressAutoHyphens w:val="0"/>
        <w:spacing w:before="0" w:after="200" w:line="276" w:lineRule="auto"/>
        <w:ind w:firstLine="0"/>
        <w:jc w:val="left"/>
      </w:pPr>
      <w:r w:rsidRPr="00481E45">
        <w:br w:type="page"/>
      </w:r>
    </w:p>
    <w:p w:rsidR="006B7D62" w:rsidRDefault="00481E45" w:rsidP="00481E45">
      <w:pPr>
        <w:pStyle w:val="1"/>
      </w:pPr>
      <w:bookmarkStart w:id="13" w:name="_Toc439150677"/>
      <w:r>
        <w:lastRenderedPageBreak/>
        <w:t>Тесты</w:t>
      </w:r>
      <w:bookmarkEnd w:id="13"/>
    </w:p>
    <w:p w:rsidR="00481E45" w:rsidRPr="00481E45" w:rsidRDefault="00481E45" w:rsidP="00481E45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4" w:name="_Toc439150678"/>
      <w:r>
        <w:rPr>
          <w:rFonts w:ascii="Arial" w:hAnsi="Arial" w:cs="Arial"/>
          <w:color w:val="auto"/>
          <w:sz w:val="28"/>
          <w:szCs w:val="28"/>
        </w:rPr>
        <w:t xml:space="preserve">Тесты для методов класса </w:t>
      </w:r>
      <w:r>
        <w:rPr>
          <w:rFonts w:ascii="Arial" w:hAnsi="Arial" w:cs="Arial"/>
          <w:color w:val="auto"/>
          <w:sz w:val="28"/>
          <w:szCs w:val="28"/>
          <w:lang w:val="en-US"/>
        </w:rPr>
        <w:t>list</w:t>
      </w:r>
      <w:bookmarkEnd w:id="14"/>
    </w:p>
    <w:p w:rsidR="00481E45" w:rsidRPr="00481E45" w:rsidRDefault="00481E45" w:rsidP="00481E45">
      <w:pPr>
        <w:pStyle w:val="ae"/>
        <w:numPr>
          <w:ilvl w:val="0"/>
          <w:numId w:val="12"/>
        </w:numPr>
      </w:pPr>
      <w:r w:rsidRPr="00481E45">
        <w:rPr>
          <w:rFonts w:eastAsiaTheme="minorHAnsi"/>
          <w:highlight w:val="white"/>
          <w:lang w:val="en-US" w:eastAsia="en-US"/>
        </w:rPr>
        <w:t>TEST</w:t>
      </w:r>
      <w:r w:rsidRPr="00481E45">
        <w:rPr>
          <w:rFonts w:eastAsiaTheme="minorHAnsi"/>
          <w:highlight w:val="white"/>
          <w:lang w:eastAsia="en-US"/>
        </w:rPr>
        <w:t>(</w:t>
      </w:r>
      <w:r w:rsidRPr="00481E45">
        <w:rPr>
          <w:rFonts w:eastAsiaTheme="minorHAnsi"/>
          <w:highlight w:val="white"/>
          <w:lang w:val="en-US" w:eastAsia="en-US"/>
        </w:rPr>
        <w:t>List</w:t>
      </w:r>
      <w:r w:rsidRPr="00481E45">
        <w:rPr>
          <w:rFonts w:eastAsiaTheme="minorHAnsi"/>
          <w:highlight w:val="white"/>
          <w:lang w:eastAsia="en-US"/>
        </w:rPr>
        <w:t xml:space="preserve">, </w:t>
      </w:r>
      <w:r w:rsidRPr="00481E45">
        <w:rPr>
          <w:rFonts w:eastAsiaTheme="minorHAnsi"/>
          <w:highlight w:val="white"/>
          <w:lang w:val="en-US" w:eastAsia="en-US"/>
        </w:rPr>
        <w:t>can</w:t>
      </w:r>
      <w:r w:rsidRPr="00481E45">
        <w:rPr>
          <w:rFonts w:eastAsiaTheme="minorHAnsi"/>
          <w:highlight w:val="white"/>
          <w:lang w:eastAsia="en-US"/>
        </w:rPr>
        <w:t>_</w:t>
      </w:r>
      <w:r w:rsidRPr="00481E45">
        <w:rPr>
          <w:rFonts w:eastAsiaTheme="minorHAnsi"/>
          <w:highlight w:val="white"/>
          <w:lang w:val="en-US" w:eastAsia="en-US"/>
        </w:rPr>
        <w:t>create</w:t>
      </w:r>
      <w:r w:rsidRPr="00481E45">
        <w:rPr>
          <w:rFonts w:eastAsiaTheme="minorHAnsi"/>
          <w:highlight w:val="white"/>
          <w:lang w:eastAsia="en-US"/>
        </w:rPr>
        <w:t>_</w:t>
      </w:r>
      <w:r w:rsidRPr="00481E45">
        <w:rPr>
          <w:rFonts w:eastAsiaTheme="minorHAnsi"/>
          <w:highlight w:val="white"/>
          <w:lang w:val="en-US" w:eastAsia="en-US"/>
        </w:rPr>
        <w:t>list</w:t>
      </w:r>
      <w:r w:rsidRPr="00481E45">
        <w:rPr>
          <w:rFonts w:eastAsiaTheme="minorHAnsi"/>
          <w:highlight w:val="white"/>
          <w:lang w:eastAsia="en-US"/>
        </w:rPr>
        <w:t>)</w:t>
      </w:r>
      <w:r>
        <w:rPr>
          <w:rFonts w:eastAsiaTheme="minorHAnsi"/>
          <w:lang w:eastAsia="en-US"/>
        </w:rPr>
        <w:t xml:space="preserve"> – тест, проверяющий возможно ли создать список.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can_create_copied_list)</w:t>
      </w:r>
      <w:r>
        <w:t xml:space="preserve"> – тест, проверяющий можно ли скопировать список.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copied_list_is_equal_to_sourse_one)</w:t>
      </w:r>
      <w:r>
        <w:t xml:space="preserve"> – тест, проверяющий равен ли скопированный список исходному.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copied_list_has_its_own_memory)</w:t>
      </w:r>
      <w:r>
        <w:t xml:space="preserve"> – тест, проверяющий есть ли у скопированного списка своя выделенная память.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can_print_empty_list)</w:t>
      </w:r>
      <w:r>
        <w:t xml:space="preserve"> – тест, проверяющий вызов вывода на экран для пустого списка.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can_find_element)</w:t>
      </w:r>
      <w:r>
        <w:t xml:space="preserve"> – тест, проверяющий метод поиска элемента списка с заданным ключом.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throws_when_cant_find_element)</w:t>
      </w:r>
      <w:r>
        <w:t xml:space="preserve"> – тест, проверяющий возвращает ли метод поиска элемента исключение, если заданный ключ не был найден.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throws_when_search_in_empty_list)</w:t>
      </w:r>
      <w:r>
        <w:t xml:space="preserve"> - тест, проверяющий возвращает ли метод поиска элемента исключение, если поиск происходит в пустом списке.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can_delete_element)</w:t>
      </w:r>
      <w:r>
        <w:t xml:space="preserve"> – тест, проверяющий возможно ли удалить элемент списка с заданным ключом.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return_null_when_delete_not_actual_value)</w:t>
      </w:r>
      <w:r>
        <w:t xml:space="preserve"> – тест, проверяющий возвращает ли ноль метод удаления элемента, если элемент не был найден.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t>TEST(List, can_delete_first_element)</w:t>
      </w:r>
      <w:r>
        <w:t xml:space="preserve"> – тест, проверяющий возможно ли удалить первый элемент списка.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throws</w:t>
      </w:r>
      <w:r w:rsidRPr="00481E45">
        <w:t>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try</w:t>
      </w:r>
      <w:r w:rsidRPr="00481E45">
        <w:t>_</w:t>
      </w:r>
      <w:r w:rsidRPr="00481E45">
        <w:rPr>
          <w:lang w:val="en-US"/>
        </w:rPr>
        <w:t>delete</w:t>
      </w:r>
      <w:r w:rsidRPr="00481E45">
        <w:t>_</w:t>
      </w:r>
      <w:r w:rsidRPr="00481E45">
        <w:rPr>
          <w:lang w:val="en-US"/>
        </w:rPr>
        <w:t>in</w:t>
      </w:r>
      <w:r w:rsidRPr="00481E45">
        <w:t>_</w:t>
      </w:r>
      <w:r w:rsidRPr="00481E45">
        <w:rPr>
          <w:lang w:val="en-US"/>
        </w:rPr>
        <w:t>empty</w:t>
      </w:r>
      <w:r w:rsidRPr="00481E45">
        <w:t>_</w:t>
      </w:r>
      <w:r w:rsidRPr="00481E45">
        <w:rPr>
          <w:lang w:val="en-US"/>
        </w:rPr>
        <w:t>list</w:t>
      </w:r>
      <w:r w:rsidRPr="00481E45">
        <w:t xml:space="preserve">) - </w:t>
      </w:r>
      <w:r>
        <w:t>тест, проверяющий возвращает ли метод удаления элемента исключение, если удаление происходит в пустом списке.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insert</w:t>
      </w:r>
      <w:r w:rsidRPr="00481E45">
        <w:t>_</w:t>
      </w:r>
      <w:r w:rsidRPr="00481E45">
        <w:rPr>
          <w:lang w:val="en-US"/>
        </w:rPr>
        <w:t>first</w:t>
      </w:r>
      <w:r w:rsidRPr="00481E45">
        <w:t>_</w:t>
      </w:r>
      <w:r w:rsidRPr="00481E45">
        <w:rPr>
          <w:lang w:val="en-US"/>
        </w:rPr>
        <w:t>element</w:t>
      </w:r>
      <w:r w:rsidRPr="00481E45">
        <w:t xml:space="preserve">) –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</w:t>
      </w:r>
      <w:r w:rsidRPr="00481E45">
        <w:t xml:space="preserve"> </w:t>
      </w:r>
      <w:r>
        <w:t>вставить элемент в список на первую позицию.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insert</w:t>
      </w:r>
      <w:r w:rsidRPr="00481E45">
        <w:t>_</w:t>
      </w:r>
      <w:r w:rsidRPr="00481E45">
        <w:rPr>
          <w:lang w:val="en-US"/>
        </w:rPr>
        <w:t>last</w:t>
      </w:r>
      <w:r w:rsidRPr="00481E45">
        <w:t>_</w:t>
      </w:r>
      <w:r w:rsidRPr="00481E45">
        <w:rPr>
          <w:lang w:val="en-US"/>
        </w:rPr>
        <w:t>element</w:t>
      </w:r>
      <w:r w:rsidRPr="00481E45">
        <w:t xml:space="preserve">) –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</w:t>
      </w:r>
      <w:r w:rsidRPr="00481E45">
        <w:t xml:space="preserve"> </w:t>
      </w:r>
      <w:r>
        <w:t>вставить элемент в список на последнюю позицию.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insert</w:t>
      </w:r>
      <w:r w:rsidRPr="00481E45">
        <w:t>_</w:t>
      </w:r>
      <w:r w:rsidRPr="00481E45">
        <w:rPr>
          <w:lang w:val="en-US"/>
        </w:rPr>
        <w:t>after</w:t>
      </w:r>
      <w:r w:rsidRPr="00481E45">
        <w:t xml:space="preserve">) –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 ли вставить элемент в список после элемента с заданным ключом.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insert</w:t>
      </w:r>
      <w:r w:rsidRPr="00481E45">
        <w:t>_</w:t>
      </w:r>
      <w:r w:rsidRPr="00481E45">
        <w:rPr>
          <w:lang w:val="en-US"/>
        </w:rPr>
        <w:t>after</w:t>
      </w:r>
      <w:r w:rsidRPr="00481E45">
        <w:t>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it</w:t>
      </w:r>
      <w:r w:rsidRPr="00481E45">
        <w:t>_</w:t>
      </w:r>
      <w:r w:rsidRPr="00481E45">
        <w:rPr>
          <w:lang w:val="en-US"/>
        </w:rPr>
        <w:t>last</w:t>
      </w:r>
      <w:r w:rsidRPr="00481E45">
        <w:t xml:space="preserve">) – </w:t>
      </w:r>
      <w:r>
        <w:t>тест</w:t>
      </w:r>
      <w:r w:rsidRPr="00481E45">
        <w:t>,</w:t>
      </w:r>
      <w:r>
        <w:t xml:space="preserve"> проверяющий</w:t>
      </w:r>
      <w:r w:rsidRPr="00481E45">
        <w:t xml:space="preserve"> </w:t>
      </w:r>
      <w:r>
        <w:t>возможно ли вставить элемент в список после элемента с заданным ключом, если этот элемент последний.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throws</w:t>
      </w:r>
      <w:r w:rsidRPr="00481E45">
        <w:t>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cant</w:t>
      </w:r>
      <w:r w:rsidRPr="00481E45">
        <w:t>_</w:t>
      </w:r>
      <w:r w:rsidRPr="00481E45">
        <w:rPr>
          <w:lang w:val="en-US"/>
        </w:rPr>
        <w:t>find</w:t>
      </w:r>
      <w:r w:rsidRPr="00481E45">
        <w:t>_</w:t>
      </w:r>
      <w:r w:rsidRPr="00481E45">
        <w:rPr>
          <w:lang w:val="en-US"/>
        </w:rPr>
        <w:t>place</w:t>
      </w:r>
      <w:r w:rsidRPr="00481E45">
        <w:t>_</w:t>
      </w:r>
      <w:r w:rsidRPr="00481E45">
        <w:rPr>
          <w:lang w:val="en-US"/>
        </w:rPr>
        <w:t>to</w:t>
      </w:r>
      <w:r w:rsidRPr="00481E45">
        <w:t>_</w:t>
      </w:r>
      <w:r w:rsidRPr="00481E45">
        <w:rPr>
          <w:lang w:val="en-US"/>
        </w:rPr>
        <w:t>insert</w:t>
      </w:r>
      <w:r w:rsidRPr="00481E45">
        <w:t>_</w:t>
      </w:r>
      <w:r w:rsidRPr="00481E45">
        <w:rPr>
          <w:lang w:val="en-US"/>
        </w:rPr>
        <w:t>after</w:t>
      </w:r>
      <w:r w:rsidRPr="00481E45">
        <w:t xml:space="preserve">) –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возвращает</w:t>
      </w:r>
      <w:r w:rsidRPr="00481E45">
        <w:t xml:space="preserve"> </w:t>
      </w:r>
      <w:r>
        <w:t>ли</w:t>
      </w:r>
      <w:r w:rsidRPr="00481E45">
        <w:t xml:space="preserve"> </w:t>
      </w:r>
      <w:r>
        <w:t>метод</w:t>
      </w:r>
      <w:r w:rsidRPr="00481E45">
        <w:t xml:space="preserve"> </w:t>
      </w:r>
      <w:r>
        <w:t>класса</w:t>
      </w:r>
      <w:r w:rsidRPr="00481E45">
        <w:t xml:space="preserve"> </w:t>
      </w:r>
      <w:r>
        <w:t>вставки элемента в список после элемента с заданным ключом исключение, если этот элемент не был найден.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throws</w:t>
      </w:r>
      <w:r w:rsidRPr="00481E45">
        <w:t>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insert</w:t>
      </w:r>
      <w:r w:rsidRPr="00481E45">
        <w:t>_</w:t>
      </w:r>
      <w:r w:rsidRPr="00481E45">
        <w:rPr>
          <w:lang w:val="en-US"/>
        </w:rPr>
        <w:t>after</w:t>
      </w:r>
      <w:r w:rsidRPr="00481E45">
        <w:t>_</w:t>
      </w:r>
      <w:r w:rsidRPr="00481E45">
        <w:rPr>
          <w:lang w:val="en-US"/>
        </w:rPr>
        <w:t>in</w:t>
      </w:r>
      <w:r w:rsidRPr="00481E45">
        <w:t>_</w:t>
      </w:r>
      <w:r w:rsidRPr="00481E45">
        <w:rPr>
          <w:lang w:val="en-US"/>
        </w:rPr>
        <w:t>empty</w:t>
      </w:r>
      <w:r w:rsidRPr="00481E45">
        <w:t>_</w:t>
      </w:r>
      <w:r w:rsidRPr="00481E45">
        <w:rPr>
          <w:lang w:val="en-US"/>
        </w:rPr>
        <w:t>list</w:t>
      </w:r>
      <w:r w:rsidRPr="00481E45">
        <w:t xml:space="preserve">) -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возвращает</w:t>
      </w:r>
      <w:r w:rsidRPr="00481E45">
        <w:t xml:space="preserve"> </w:t>
      </w:r>
      <w:r>
        <w:t>ли</w:t>
      </w:r>
      <w:r w:rsidRPr="00481E45">
        <w:t xml:space="preserve"> </w:t>
      </w:r>
      <w:r>
        <w:t>метод</w:t>
      </w:r>
      <w:r w:rsidRPr="00481E45">
        <w:t xml:space="preserve"> </w:t>
      </w:r>
      <w:r>
        <w:t>класса</w:t>
      </w:r>
      <w:r w:rsidRPr="00481E45">
        <w:t xml:space="preserve"> </w:t>
      </w:r>
      <w:r>
        <w:t>вставки элемента в список после элемента с заданным ключом исключение, если вставка происходит в пустом списке.</w:t>
      </w:r>
    </w:p>
    <w:p w:rsidR="00481E45" w:rsidRDefault="00481E45" w:rsidP="00481E45">
      <w:pPr>
        <w:pStyle w:val="ae"/>
        <w:numPr>
          <w:ilvl w:val="0"/>
          <w:numId w:val="12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List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get</w:t>
      </w:r>
      <w:r w:rsidRPr="00481E45">
        <w:t>_</w:t>
      </w:r>
      <w:r w:rsidRPr="00481E45">
        <w:rPr>
          <w:lang w:val="en-US"/>
        </w:rPr>
        <w:t>first</w:t>
      </w:r>
      <w:r w:rsidRPr="00481E45">
        <w:t xml:space="preserve">) –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 ли получить указатель на первый элемент списка.</w:t>
      </w:r>
    </w:p>
    <w:p w:rsidR="00481E45" w:rsidRDefault="00481E45" w:rsidP="00481E45">
      <w:pPr>
        <w:pStyle w:val="ae"/>
        <w:ind w:left="899" w:firstLine="0"/>
      </w:pPr>
    </w:p>
    <w:p w:rsidR="00481E45" w:rsidRDefault="00481E45" w:rsidP="00481E45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15" w:name="_Toc439150679"/>
      <w:r>
        <w:rPr>
          <w:rFonts w:ascii="Arial" w:hAnsi="Arial" w:cs="Arial"/>
          <w:color w:val="auto"/>
          <w:sz w:val="28"/>
          <w:szCs w:val="28"/>
        </w:rPr>
        <w:t xml:space="preserve">Тесты для методов класса </w:t>
      </w:r>
      <w:r>
        <w:rPr>
          <w:rFonts w:ascii="Arial" w:hAnsi="Arial" w:cs="Arial"/>
          <w:color w:val="auto"/>
          <w:sz w:val="28"/>
          <w:szCs w:val="28"/>
          <w:lang w:val="en-US"/>
        </w:rPr>
        <w:t>stack</w:t>
      </w:r>
      <w:bookmarkEnd w:id="15"/>
    </w:p>
    <w:p w:rsidR="00481E45" w:rsidRP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create</w:t>
      </w:r>
      <w:r w:rsidRPr="00481E45">
        <w:t>_</w:t>
      </w:r>
      <w:r w:rsidRPr="00481E45">
        <w:rPr>
          <w:lang w:val="en-US"/>
        </w:rPr>
        <w:t>stack</w:t>
      </w:r>
      <w:r w:rsidRPr="00481E45">
        <w:t xml:space="preserve">) - </w:t>
      </w:r>
      <w:r>
        <w:rPr>
          <w:rFonts w:eastAsiaTheme="minorHAnsi"/>
          <w:lang w:eastAsia="en-US"/>
        </w:rPr>
        <w:t>тест, проверяющий возможно ли создать стек.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create</w:t>
      </w:r>
      <w:r w:rsidRPr="00481E45">
        <w:t>_</w:t>
      </w:r>
      <w:r w:rsidRPr="00481E45">
        <w:rPr>
          <w:lang w:val="en-US"/>
        </w:rPr>
        <w:t>copied</w:t>
      </w:r>
      <w:r w:rsidRPr="00481E45">
        <w:t>_</w:t>
      </w:r>
      <w:r w:rsidRPr="00481E45">
        <w:rPr>
          <w:lang w:val="en-US"/>
        </w:rPr>
        <w:t>stack</w:t>
      </w:r>
      <w:r w:rsidRPr="00481E45">
        <w:t xml:space="preserve">) - </w:t>
      </w:r>
      <w:r>
        <w:t>тест, проверяющий можно ли скопировать стек.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lastRenderedPageBreak/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copied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is</w:t>
      </w:r>
      <w:r w:rsidRPr="00481E45">
        <w:t>_</w:t>
      </w:r>
      <w:r w:rsidRPr="00481E45">
        <w:rPr>
          <w:lang w:val="en-US"/>
        </w:rPr>
        <w:t>equal</w:t>
      </w:r>
      <w:r w:rsidRPr="00481E45">
        <w:t>_</w:t>
      </w:r>
      <w:r w:rsidRPr="00481E45">
        <w:rPr>
          <w:lang w:val="en-US"/>
        </w:rPr>
        <w:t>to</w:t>
      </w:r>
      <w:r w:rsidRPr="00481E45">
        <w:t>_</w:t>
      </w:r>
      <w:r w:rsidRPr="00481E45">
        <w:rPr>
          <w:lang w:val="en-US"/>
        </w:rPr>
        <w:t>sourse</w:t>
      </w:r>
      <w:r w:rsidRPr="00481E45">
        <w:t>_</w:t>
      </w:r>
      <w:r w:rsidRPr="00481E45">
        <w:rPr>
          <w:lang w:val="en-US"/>
        </w:rPr>
        <w:t>one</w:t>
      </w:r>
      <w:r w:rsidRPr="00481E45">
        <w:t xml:space="preserve">) - </w:t>
      </w:r>
      <w:r>
        <w:t>тест, проверяющий равен ли скопированный стек исходному.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copied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has</w:t>
      </w:r>
      <w:r w:rsidRPr="00481E45">
        <w:t>_</w:t>
      </w:r>
      <w:r w:rsidRPr="00481E45">
        <w:rPr>
          <w:lang w:val="en-US"/>
        </w:rPr>
        <w:t>its</w:t>
      </w:r>
      <w:r w:rsidRPr="00481E45">
        <w:t>_</w:t>
      </w:r>
      <w:r w:rsidRPr="00481E45">
        <w:rPr>
          <w:lang w:val="en-US"/>
        </w:rPr>
        <w:t>own</w:t>
      </w:r>
      <w:r w:rsidRPr="00481E45">
        <w:t>_</w:t>
      </w:r>
      <w:r w:rsidRPr="00481E45">
        <w:rPr>
          <w:lang w:val="en-US"/>
        </w:rPr>
        <w:t>memory</w:t>
      </w:r>
      <w:r w:rsidRPr="00481E45">
        <w:t xml:space="preserve">) - </w:t>
      </w:r>
      <w:r>
        <w:t>тест, проверяющий есть ли у скопированного стека своя выделенная память.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IsEmpty</w:t>
      </w:r>
      <w:r w:rsidRPr="00481E45">
        <w:t>_</w:t>
      </w:r>
      <w:r w:rsidRPr="00481E45">
        <w:rPr>
          <w:lang w:val="en-US"/>
        </w:rPr>
        <w:t>returns</w:t>
      </w:r>
      <w:r w:rsidRPr="00481E45">
        <w:t>_1_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is</w:t>
      </w:r>
      <w:r w:rsidRPr="00481E45">
        <w:t>_</w:t>
      </w:r>
      <w:r w:rsidRPr="00481E45">
        <w:rPr>
          <w:lang w:val="en-US"/>
        </w:rPr>
        <w:t>empty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проверки</w:t>
      </w:r>
      <w:r w:rsidRPr="00481E45">
        <w:t xml:space="preserve"> </w:t>
      </w:r>
      <w:r>
        <w:t>стека на пустоту возвращает 1, если стек пуст.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IsEmpty</w:t>
      </w:r>
      <w:r w:rsidRPr="00481E45">
        <w:t>_</w:t>
      </w:r>
      <w:r w:rsidRPr="00481E45">
        <w:rPr>
          <w:lang w:val="en-US"/>
        </w:rPr>
        <w:t>returns</w:t>
      </w:r>
      <w:r w:rsidRPr="00481E45">
        <w:t>_0_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isnt</w:t>
      </w:r>
      <w:r w:rsidRPr="00481E45">
        <w:t>_</w:t>
      </w:r>
      <w:r w:rsidRPr="00481E45">
        <w:rPr>
          <w:lang w:val="en-US"/>
        </w:rPr>
        <w:t>empty</w:t>
      </w:r>
      <w:r w:rsidRPr="00481E45">
        <w:t xml:space="preserve">) -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проверки</w:t>
      </w:r>
      <w:r w:rsidRPr="00481E45">
        <w:t xml:space="preserve"> </w:t>
      </w:r>
      <w:r>
        <w:t>стека на пустоту возвращает 0, если стек не пуст.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IsFull</w:t>
      </w:r>
      <w:r w:rsidRPr="00481E45">
        <w:t>_</w:t>
      </w:r>
      <w:r w:rsidRPr="00481E45">
        <w:rPr>
          <w:lang w:val="en-US"/>
        </w:rPr>
        <w:t>returns</w:t>
      </w:r>
      <w:r w:rsidRPr="00481E45">
        <w:t>_0_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stack</w:t>
      </w:r>
      <w:r w:rsidRPr="00481E45">
        <w:t>_</w:t>
      </w:r>
      <w:r w:rsidRPr="00481E45">
        <w:rPr>
          <w:lang w:val="en-US"/>
        </w:rPr>
        <w:t>isnt</w:t>
      </w:r>
      <w:r w:rsidRPr="00481E45">
        <w:t>_</w:t>
      </w:r>
      <w:r w:rsidRPr="00481E45">
        <w:rPr>
          <w:lang w:val="en-US"/>
        </w:rPr>
        <w:t>full</w:t>
      </w:r>
      <w:r w:rsidRPr="00481E45">
        <w:t xml:space="preserve">) -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проверки</w:t>
      </w:r>
      <w:r w:rsidRPr="00481E45">
        <w:t xml:space="preserve"> </w:t>
      </w:r>
      <w:r>
        <w:t>стека на полноту возвращает 0, если стек не полон.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push</w:t>
      </w:r>
      <w:r w:rsidRPr="00481E45">
        <w:t>_</w:t>
      </w:r>
      <w:r w:rsidRPr="00481E45">
        <w:rPr>
          <w:lang w:val="en-US"/>
        </w:rPr>
        <w:t>new</w:t>
      </w:r>
      <w:r w:rsidRPr="00481E45">
        <w:t>_</w:t>
      </w:r>
      <w:r w:rsidRPr="00481E45">
        <w:rPr>
          <w:lang w:val="en-US"/>
        </w:rPr>
        <w:t>element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 добавить новый элемент в стек.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cant</w:t>
      </w:r>
      <w:r w:rsidRPr="00481E45">
        <w:t>_</w:t>
      </w:r>
      <w:r w:rsidRPr="00481E45">
        <w:rPr>
          <w:lang w:val="en-US"/>
        </w:rPr>
        <w:t>pop</w:t>
      </w:r>
      <w:r w:rsidRPr="00481E45">
        <w:t>_</w:t>
      </w:r>
      <w:r w:rsidRPr="00481E45">
        <w:rPr>
          <w:lang w:val="en-US"/>
        </w:rPr>
        <w:t>element</w:t>
      </w:r>
      <w:r w:rsidRPr="00481E45">
        <w:t>_</w:t>
      </w:r>
      <w:r w:rsidRPr="00481E45">
        <w:rPr>
          <w:lang w:val="en-US"/>
        </w:rPr>
        <w:t>fron</w:t>
      </w:r>
      <w:r w:rsidRPr="00481E45">
        <w:t>_</w:t>
      </w:r>
      <w:r w:rsidRPr="00481E45">
        <w:rPr>
          <w:lang w:val="en-US"/>
        </w:rPr>
        <w:t>empty</w:t>
      </w:r>
      <w:r w:rsidRPr="00481E45">
        <w:t>_</w:t>
      </w:r>
      <w:r w:rsidRPr="00481E45">
        <w:rPr>
          <w:lang w:val="en-US"/>
        </w:rPr>
        <w:t>stack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изъятия</w:t>
      </w:r>
      <w:r w:rsidRPr="00481E45">
        <w:t xml:space="preserve"> </w:t>
      </w:r>
      <w:r>
        <w:t>элемента из стека возвращает исключение, если стек пуст.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pop</w:t>
      </w:r>
      <w:r w:rsidRPr="00481E45">
        <w:t>_</w:t>
      </w:r>
      <w:r w:rsidRPr="00481E45">
        <w:rPr>
          <w:lang w:val="en-US"/>
        </w:rPr>
        <w:t>element</w:t>
      </w:r>
      <w:r w:rsidRPr="00481E45">
        <w:t>_</w:t>
      </w:r>
      <w:r w:rsidRPr="00481E45">
        <w:rPr>
          <w:lang w:val="en-US"/>
        </w:rPr>
        <w:t>from</w:t>
      </w:r>
      <w:r w:rsidRPr="00481E45">
        <w:t>_</w:t>
      </w:r>
      <w:r w:rsidRPr="00481E45">
        <w:rPr>
          <w:lang w:val="en-US"/>
        </w:rPr>
        <w:t>not</w:t>
      </w:r>
      <w:r w:rsidRPr="00481E45">
        <w:t>_</w:t>
      </w:r>
      <w:r w:rsidRPr="00481E45">
        <w:rPr>
          <w:lang w:val="en-US"/>
        </w:rPr>
        <w:t>empty</w:t>
      </w:r>
      <w:r w:rsidRPr="00481E45">
        <w:t>_</w:t>
      </w:r>
      <w:r w:rsidRPr="00481E45">
        <w:rPr>
          <w:lang w:val="en-US"/>
        </w:rPr>
        <w:t>stack</w:t>
      </w:r>
      <w:r w:rsidRPr="00481E45">
        <w:t xml:space="preserve">) - тест, проверяющий возможно ли </w:t>
      </w:r>
      <w:r>
        <w:t>изъять</w:t>
      </w:r>
      <w:r w:rsidRPr="00481E45">
        <w:t xml:space="preserve"> </w:t>
      </w:r>
      <w:r>
        <w:t>элемент из</w:t>
      </w:r>
      <w:r w:rsidRPr="00481E45">
        <w:t xml:space="preserve"> стек</w:t>
      </w:r>
      <w:r>
        <w:t>а</w:t>
      </w:r>
      <w:r w:rsidRPr="00481E45">
        <w:t>.</w:t>
      </w:r>
    </w:p>
    <w:p w:rsidR="00481E45" w:rsidRDefault="00481E45" w:rsidP="00481E45">
      <w:pPr>
        <w:pStyle w:val="ae"/>
        <w:numPr>
          <w:ilvl w:val="0"/>
          <w:numId w:val="13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Stack</w:t>
      </w:r>
      <w:r w:rsidRPr="00481E45">
        <w:t xml:space="preserve">, </w:t>
      </w:r>
      <w:r w:rsidRPr="00481E45">
        <w:rPr>
          <w:lang w:val="en-US"/>
        </w:rPr>
        <w:t>poped</w:t>
      </w:r>
      <w:r w:rsidRPr="00481E45">
        <w:t>_</w:t>
      </w:r>
      <w:r w:rsidRPr="00481E45">
        <w:rPr>
          <w:lang w:val="en-US"/>
        </w:rPr>
        <w:t>element</w:t>
      </w:r>
      <w:r w:rsidRPr="00481E45">
        <w:t>_</w:t>
      </w:r>
      <w:r w:rsidRPr="00481E45">
        <w:rPr>
          <w:lang w:val="en-US"/>
        </w:rPr>
        <w:t>is</w:t>
      </w:r>
      <w:r w:rsidRPr="00481E45">
        <w:t>_</w:t>
      </w:r>
      <w:r w:rsidRPr="00481E45">
        <w:rPr>
          <w:lang w:val="en-US"/>
        </w:rPr>
        <w:t>equal</w:t>
      </w:r>
      <w:r w:rsidRPr="00481E45">
        <w:t>_</w:t>
      </w:r>
      <w:r w:rsidRPr="00481E45">
        <w:rPr>
          <w:lang w:val="en-US"/>
        </w:rPr>
        <w:t>to</w:t>
      </w:r>
      <w:r w:rsidRPr="00481E45">
        <w:t>_</w:t>
      </w:r>
      <w:r w:rsidRPr="00481E45">
        <w:rPr>
          <w:lang w:val="en-US"/>
        </w:rPr>
        <w:t>pushed</w:t>
      </w:r>
      <w:r w:rsidRPr="00481E45">
        <w:t>_</w:t>
      </w:r>
      <w:r w:rsidRPr="00481E45">
        <w:rPr>
          <w:lang w:val="en-US"/>
        </w:rPr>
        <w:t>one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первый</w:t>
      </w:r>
      <w:r w:rsidRPr="00481E45">
        <w:t xml:space="preserve"> </w:t>
      </w:r>
      <w:r>
        <w:t>изъятый</w:t>
      </w:r>
      <w:r w:rsidRPr="00481E45">
        <w:t xml:space="preserve"> </w:t>
      </w:r>
      <w:r>
        <w:t>элемент</w:t>
      </w:r>
      <w:r w:rsidRPr="00481E45">
        <w:t xml:space="preserve"> </w:t>
      </w:r>
      <w:r>
        <w:t>равен</w:t>
      </w:r>
      <w:r w:rsidRPr="00481E45">
        <w:t xml:space="preserve"> </w:t>
      </w:r>
      <w:r>
        <w:t>последнему добавленному.</w:t>
      </w:r>
    </w:p>
    <w:p w:rsidR="00481E45" w:rsidRDefault="00481E45" w:rsidP="00481E45">
      <w:pPr>
        <w:pStyle w:val="ae"/>
        <w:ind w:left="899" w:firstLine="0"/>
      </w:pPr>
    </w:p>
    <w:p w:rsidR="00481E45" w:rsidRDefault="00481E45" w:rsidP="00481E45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6" w:name="_Toc439150680"/>
      <w:r>
        <w:rPr>
          <w:rFonts w:ascii="Arial" w:hAnsi="Arial" w:cs="Arial"/>
          <w:color w:val="auto"/>
          <w:sz w:val="28"/>
          <w:szCs w:val="28"/>
        </w:rPr>
        <w:t xml:space="preserve">Тесты для методов класса </w:t>
      </w:r>
      <w:r w:rsidRPr="00481E45">
        <w:rPr>
          <w:rFonts w:ascii="Arial" w:hAnsi="Arial" w:cs="Arial"/>
          <w:color w:val="auto"/>
          <w:sz w:val="28"/>
          <w:szCs w:val="28"/>
        </w:rPr>
        <w:t>arithmetic</w:t>
      </w:r>
      <w:bookmarkEnd w:id="16"/>
    </w:p>
    <w:p w:rsidR="00481E45" w:rsidRDefault="00481E45" w:rsidP="00481E45">
      <w:pPr>
        <w:pStyle w:val="ae"/>
        <w:numPr>
          <w:ilvl w:val="0"/>
          <w:numId w:val="14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arithmetic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convert</w:t>
      </w:r>
      <w:r w:rsidRPr="00481E45">
        <w:t>_</w:t>
      </w:r>
      <w:r w:rsidRPr="00481E45">
        <w:rPr>
          <w:lang w:val="en-US"/>
        </w:rPr>
        <w:t>in</w:t>
      </w:r>
      <w:r w:rsidRPr="00481E45">
        <w:t>_</w:t>
      </w:r>
      <w:r w:rsidRPr="00481E45">
        <w:rPr>
          <w:lang w:val="en-US"/>
        </w:rPr>
        <w:t>a</w:t>
      </w:r>
      <w:r w:rsidRPr="00481E45">
        <w:t>_</w:t>
      </w:r>
      <w:r w:rsidRPr="00481E45">
        <w:rPr>
          <w:lang w:val="en-US"/>
        </w:rPr>
        <w:t>postfix</w:t>
      </w:r>
      <w:r w:rsidRPr="00481E45">
        <w:t>_</w:t>
      </w:r>
      <w:r w:rsidRPr="00481E45">
        <w:rPr>
          <w:lang w:val="en-US"/>
        </w:rPr>
        <w:t>notation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</w:t>
      </w:r>
      <w:r w:rsidRPr="00481E45">
        <w:t xml:space="preserve"> </w:t>
      </w:r>
      <w:r>
        <w:t>перевести</w:t>
      </w:r>
      <w:r w:rsidRPr="00481E45">
        <w:t xml:space="preserve"> </w:t>
      </w:r>
      <w:r>
        <w:t>арифметическое выражение в постфиксную форму.</w:t>
      </w:r>
    </w:p>
    <w:p w:rsidR="00481E45" w:rsidRDefault="00481E45" w:rsidP="00481E45">
      <w:pPr>
        <w:pStyle w:val="ae"/>
        <w:numPr>
          <w:ilvl w:val="0"/>
          <w:numId w:val="14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arithmetic</w:t>
      </w:r>
      <w:r w:rsidRPr="00481E45">
        <w:t xml:space="preserve">, </w:t>
      </w:r>
      <w:r w:rsidRPr="00481E45">
        <w:rPr>
          <w:lang w:val="en-US"/>
        </w:rPr>
        <w:t>can</w:t>
      </w:r>
      <w:r w:rsidRPr="00481E45">
        <w:t>_</w:t>
      </w:r>
      <w:r w:rsidRPr="00481E45">
        <w:rPr>
          <w:lang w:val="en-US"/>
        </w:rPr>
        <w:t>calculate</w:t>
      </w:r>
      <w:r w:rsidRPr="00481E45">
        <w:t>_</w:t>
      </w:r>
      <w:r w:rsidRPr="00481E45">
        <w:rPr>
          <w:lang w:val="en-US"/>
        </w:rPr>
        <w:t>expresion</w:t>
      </w:r>
      <w:r w:rsidRPr="00481E45">
        <w:t>_</w:t>
      </w:r>
      <w:r w:rsidRPr="00481E45">
        <w:rPr>
          <w:lang w:val="en-US"/>
        </w:rPr>
        <w:t>in</w:t>
      </w:r>
      <w:r w:rsidRPr="00481E45">
        <w:t>_</w:t>
      </w:r>
      <w:r w:rsidRPr="00481E45">
        <w:rPr>
          <w:lang w:val="en-US"/>
        </w:rPr>
        <w:t>a</w:t>
      </w:r>
      <w:r w:rsidRPr="00481E45">
        <w:t>_</w:t>
      </w:r>
      <w:r w:rsidRPr="00481E45">
        <w:rPr>
          <w:lang w:val="en-US"/>
        </w:rPr>
        <w:t>postfix</w:t>
      </w:r>
      <w:r w:rsidRPr="00481E45">
        <w:t>_</w:t>
      </w:r>
      <w:r w:rsidRPr="00481E45">
        <w:rPr>
          <w:lang w:val="en-US"/>
        </w:rPr>
        <w:t>notation</w:t>
      </w:r>
      <w:r w:rsidRPr="00481E45">
        <w:t xml:space="preserve">) </w:t>
      </w:r>
      <w:r>
        <w:t>-</w:t>
      </w:r>
      <w:r w:rsidRPr="00481E45">
        <w:t xml:space="preserve">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 </w:t>
      </w:r>
      <w:r>
        <w:t>возможно</w:t>
      </w:r>
      <w:r w:rsidRPr="00481E45">
        <w:t xml:space="preserve"> </w:t>
      </w:r>
      <w:r>
        <w:t>ли</w:t>
      </w:r>
      <w:r w:rsidRPr="00481E45">
        <w:t xml:space="preserve"> </w:t>
      </w:r>
      <w:r>
        <w:t>вычислить</w:t>
      </w:r>
      <w:r w:rsidRPr="00481E45">
        <w:t xml:space="preserve"> </w:t>
      </w:r>
      <w:r>
        <w:t>арифметическое выражение в постфиксной форме.</w:t>
      </w:r>
    </w:p>
    <w:p w:rsidR="00481E45" w:rsidRDefault="00481E45" w:rsidP="00481E45">
      <w:pPr>
        <w:pStyle w:val="ae"/>
        <w:numPr>
          <w:ilvl w:val="0"/>
          <w:numId w:val="14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arithmetic</w:t>
      </w:r>
      <w:r w:rsidRPr="00481E45">
        <w:t xml:space="preserve">, </w:t>
      </w:r>
      <w:r w:rsidRPr="00481E45">
        <w:rPr>
          <w:lang w:val="en-US"/>
        </w:rPr>
        <w:t>throws</w:t>
      </w:r>
      <w:r w:rsidRPr="00481E45">
        <w:t>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input</w:t>
      </w:r>
      <w:r w:rsidRPr="00481E45">
        <w:t>_</w:t>
      </w:r>
      <w:r w:rsidRPr="00481E45">
        <w:rPr>
          <w:lang w:val="en-US"/>
        </w:rPr>
        <w:t>invalid</w:t>
      </w:r>
      <w:r w:rsidRPr="00481E45">
        <w:t xml:space="preserve">) -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перевода арифметического выражения в постфиксную форму возвращает исключение, если выражение было введено неверно.</w:t>
      </w:r>
    </w:p>
    <w:p w:rsidR="00481E45" w:rsidRPr="00481E45" w:rsidRDefault="00481E45" w:rsidP="00481E45">
      <w:pPr>
        <w:pStyle w:val="ae"/>
        <w:numPr>
          <w:ilvl w:val="0"/>
          <w:numId w:val="14"/>
        </w:numPr>
      </w:pPr>
      <w:r w:rsidRPr="00481E45">
        <w:rPr>
          <w:lang w:val="en-US"/>
        </w:rPr>
        <w:t>TEST</w:t>
      </w:r>
      <w:r w:rsidRPr="00481E45">
        <w:t>(</w:t>
      </w:r>
      <w:r w:rsidRPr="00481E45">
        <w:rPr>
          <w:lang w:val="en-US"/>
        </w:rPr>
        <w:t>arithmetic</w:t>
      </w:r>
      <w:r w:rsidRPr="00481E45">
        <w:t xml:space="preserve">, </w:t>
      </w:r>
      <w:r w:rsidRPr="00481E45">
        <w:rPr>
          <w:lang w:val="en-US"/>
        </w:rPr>
        <w:t>throws</w:t>
      </w:r>
      <w:r w:rsidRPr="00481E45">
        <w:t>_</w:t>
      </w:r>
      <w:r w:rsidRPr="00481E45">
        <w:rPr>
          <w:lang w:val="en-US"/>
        </w:rPr>
        <w:t>when</w:t>
      </w:r>
      <w:r w:rsidRPr="00481E45">
        <w:t>_</w:t>
      </w:r>
      <w:r w:rsidRPr="00481E45">
        <w:rPr>
          <w:lang w:val="en-US"/>
        </w:rPr>
        <w:t>try</w:t>
      </w:r>
      <w:r w:rsidRPr="00481E45">
        <w:t>_</w:t>
      </w:r>
      <w:r w:rsidRPr="00481E45">
        <w:rPr>
          <w:lang w:val="en-US"/>
        </w:rPr>
        <w:t>convert</w:t>
      </w:r>
      <w:r w:rsidRPr="00481E45">
        <w:t>_</w:t>
      </w:r>
      <w:r w:rsidRPr="00481E45">
        <w:rPr>
          <w:lang w:val="en-US"/>
        </w:rPr>
        <w:t>empty</w:t>
      </w:r>
      <w:r w:rsidRPr="00481E45">
        <w:t>_</w:t>
      </w:r>
      <w:r w:rsidR="00624DB2">
        <w:rPr>
          <w:lang w:val="en-US"/>
        </w:rPr>
        <w:t>writ</w:t>
      </w:r>
      <w:r w:rsidRPr="00481E45">
        <w:rPr>
          <w:lang w:val="en-US"/>
        </w:rPr>
        <w:t>ing</w:t>
      </w:r>
      <w:r w:rsidRPr="00481E45">
        <w:t xml:space="preserve">) - </w:t>
      </w:r>
      <w:r>
        <w:t>тест</w:t>
      </w:r>
      <w:r w:rsidRPr="00481E45">
        <w:t xml:space="preserve">, </w:t>
      </w:r>
      <w:r>
        <w:t>проверяющий</w:t>
      </w:r>
      <w:r w:rsidRPr="00481E45">
        <w:t xml:space="preserve">, </w:t>
      </w:r>
      <w:r>
        <w:t>что</w:t>
      </w:r>
      <w:r w:rsidRPr="00481E45">
        <w:t xml:space="preserve"> </w:t>
      </w:r>
      <w:r>
        <w:t>метод</w:t>
      </w:r>
      <w:r w:rsidRPr="00481E45">
        <w:t xml:space="preserve"> </w:t>
      </w:r>
      <w:r>
        <w:t>перевода арифметического выражения в постфиксную форму возвращает исключение, если выражение не было введено.</w:t>
      </w:r>
    </w:p>
    <w:p w:rsidR="00AC1B21" w:rsidRPr="00481E45" w:rsidRDefault="00AC1B21">
      <w:pPr>
        <w:suppressAutoHyphens w:val="0"/>
        <w:spacing w:before="0" w:after="200" w:line="276" w:lineRule="auto"/>
        <w:ind w:firstLine="0"/>
        <w:jc w:val="left"/>
      </w:pPr>
      <w:r w:rsidRPr="00481E45">
        <w:br w:type="page"/>
      </w:r>
    </w:p>
    <w:p w:rsidR="00CE2F30" w:rsidRDefault="00CE2F30" w:rsidP="00CE2F30">
      <w:pPr>
        <w:pStyle w:val="1"/>
      </w:pPr>
      <w:bookmarkStart w:id="17" w:name="_Toc439150681"/>
      <w:r w:rsidRPr="00A374A1">
        <w:lastRenderedPageBreak/>
        <w:t>Заключение</w:t>
      </w:r>
      <w:bookmarkEnd w:id="17"/>
    </w:p>
    <w:p w:rsidR="00031DF5" w:rsidRDefault="00031DF5" w:rsidP="00031DF5">
      <w:r>
        <w:t>В ходе лабораторной работы была разработана программа, удовлетворяющая поставленным задачам. Структура стек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AC1B21" w:rsidP="00031DF5">
      <w:r>
        <w:t>В процессе было написано 35</w:t>
      </w:r>
      <w:r w:rsidR="00031DF5">
        <w:t xml:space="preserve"> тестов. Все тесты успешно пройдены.</w:t>
      </w:r>
    </w:p>
    <w:p w:rsidR="00031DF5" w:rsidRDefault="00031DF5" w:rsidP="00031DF5">
      <w:r>
        <w:t>Реализован алгоритм перевода арифметического выражения из инфиксной формы в постфиксную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8" w:name="_Toc169986020"/>
      <w:bookmarkStart w:id="19" w:name="_Toc404382235"/>
      <w:bookmarkStart w:id="20" w:name="_Toc439150682"/>
      <w:r w:rsidRPr="00F400C0">
        <w:lastRenderedPageBreak/>
        <w:t>Литература</w:t>
      </w:r>
      <w:bookmarkEnd w:id="18"/>
      <w:bookmarkEnd w:id="19"/>
      <w:bookmarkEnd w:id="20"/>
    </w:p>
    <w:p w:rsidR="002B2F41" w:rsidRPr="00374D06" w:rsidRDefault="00031DF5" w:rsidP="00AC1B21">
      <w:pPr>
        <w:suppressAutoHyphens w:val="0"/>
        <w:spacing w:before="0"/>
        <w:ind w:firstLine="0"/>
        <w:jc w:val="left"/>
      </w:pPr>
      <w:r>
        <w:t xml:space="preserve">1. Обратная польская запись </w:t>
      </w:r>
      <w:r w:rsidR="00374D06">
        <w:t>–</w:t>
      </w:r>
      <w:r w:rsidR="00374D06" w:rsidRPr="00563EA6">
        <w:t>[</w:t>
      </w:r>
      <w:r w:rsidRPr="00031DF5">
        <w:t>http://habrahabr.ru/post/100869/</w:t>
      </w:r>
      <w:r w:rsidR="00374D06" w:rsidRPr="00374D06">
        <w:t>].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2. Альфред В. Ахо, Джон Хопкрофт, Джеффри Д. Ульман. Структуры данных и алгоритмы = Data Structures and Algorithms. — М.: Вильямс, 2000. — 384 с.</w:t>
      </w:r>
    </w:p>
    <w:p w:rsidR="00AC1B21" w:rsidRDefault="00AC1B21" w:rsidP="00AC1B21">
      <w:pPr>
        <w:suppressAutoHyphens w:val="0"/>
        <w:spacing w:before="0"/>
        <w:ind w:firstLine="0"/>
        <w:jc w:val="left"/>
      </w:pPr>
      <w:r>
        <w:t>3. Майкл Мейн, Уолтер Савитч. Структуры данных и другие объекты в C++ = Data Structures and Other Objects Using C++. — 2-е изд. — М.: Вильямс, 2002. — 832 с.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21" w:name="_Toc169986021"/>
      <w:bookmarkStart w:id="22" w:name="_Toc404382236"/>
      <w:bookmarkStart w:id="23" w:name="_Toc439150683"/>
      <w:r w:rsidRPr="00857907">
        <w:lastRenderedPageBreak/>
        <w:t>Приложения</w:t>
      </w:r>
      <w:bookmarkEnd w:id="21"/>
      <w:bookmarkEnd w:id="22"/>
      <w:bookmarkEnd w:id="23"/>
    </w:p>
    <w:p w:rsidR="0091091F" w:rsidRPr="00687107" w:rsidRDefault="00AC1B21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4" w:name="_Toc169986022"/>
      <w:bookmarkStart w:id="25" w:name="_Toc420327898"/>
      <w:bookmarkStart w:id="26" w:name="_Toc420349162"/>
      <w:bookmarkStart w:id="27" w:name="_Toc439023561"/>
      <w:bookmarkStart w:id="28" w:name="_Toc439150684"/>
      <w:r w:rsidRPr="0091091F">
        <w:rPr>
          <w:rFonts w:ascii="Arial" w:hAnsi="Arial" w:cs="Arial"/>
          <w:color w:val="auto"/>
          <w:sz w:val="28"/>
          <w:szCs w:val="28"/>
        </w:rPr>
        <w:t xml:space="preserve">Приложение </w:t>
      </w:r>
      <w:bookmarkEnd w:id="24"/>
      <w:r w:rsidRPr="0091091F">
        <w:rPr>
          <w:rFonts w:ascii="Arial" w:hAnsi="Arial" w:cs="Arial"/>
          <w:color w:val="auto"/>
          <w:sz w:val="28"/>
          <w:szCs w:val="28"/>
        </w:rPr>
        <w:t>1</w:t>
      </w:r>
      <w:bookmarkEnd w:id="25"/>
      <w:r w:rsidRPr="0091091F">
        <w:rPr>
          <w:rFonts w:ascii="Arial" w:hAnsi="Arial" w:cs="Arial"/>
          <w:color w:val="auto"/>
          <w:sz w:val="28"/>
          <w:szCs w:val="28"/>
        </w:rPr>
        <w:t xml:space="preserve">. </w:t>
      </w:r>
      <w:bookmarkEnd w:id="26"/>
      <w:r w:rsidRPr="0091091F">
        <w:rPr>
          <w:rFonts w:ascii="Arial" w:hAnsi="Arial" w:cs="Arial"/>
          <w:color w:val="auto"/>
          <w:sz w:val="28"/>
          <w:szCs w:val="28"/>
        </w:rPr>
        <w:t xml:space="preserve">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7"/>
      <w:bookmarkEnd w:id="28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31535" cy="2759075"/>
            <wp:effectExtent l="19050" t="0" r="0" b="0"/>
            <wp:docPr id="35" name="Рисунок 35" descr="C:\Users\Vip\Desktop\т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p\Desktop\три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41" w:rsidRDefault="002B2F41" w:rsidP="00CE2F30">
      <w:pPr>
        <w:rPr>
          <w:lang w:val="en-US"/>
        </w:rPr>
      </w:pPr>
    </w:p>
    <w:p w:rsidR="0091091F" w:rsidRPr="00374D06" w:rsidRDefault="00AC1B21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9" w:name="_Toc439150685"/>
      <w:r w:rsidRPr="0091091F">
        <w:rPr>
          <w:rFonts w:ascii="Arial" w:hAnsi="Arial" w:cs="Arial"/>
          <w:color w:val="auto"/>
          <w:sz w:val="28"/>
          <w:szCs w:val="28"/>
        </w:rPr>
        <w:t>Приложение</w:t>
      </w:r>
      <w:r w:rsidR="0091091F" w:rsidRPr="00374D06">
        <w:rPr>
          <w:rFonts w:ascii="Arial" w:hAnsi="Arial" w:cs="Arial"/>
          <w:color w:val="auto"/>
          <w:sz w:val="28"/>
          <w:szCs w:val="28"/>
        </w:rPr>
        <w:t xml:space="preserve"> 2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>Пример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 xml:space="preserve">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9"/>
    </w:p>
    <w:p w:rsidR="00AC1B21" w:rsidRPr="00AC1B21" w:rsidRDefault="00AC1B21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39790" cy="2790825"/>
            <wp:effectExtent l="19050" t="0" r="3810" b="0"/>
            <wp:docPr id="38" name="Рисунок 38" descr="C:\Users\Vip\Desktop\четыр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p\Desktop\четыре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374D06" w:rsidRDefault="0091091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30" w:name="_Toc439150686"/>
      <w:r w:rsidRPr="0091091F">
        <w:rPr>
          <w:rFonts w:ascii="Arial" w:hAnsi="Arial"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30"/>
    </w:p>
    <w:p w:rsidR="0091091F" w:rsidRPr="0091091F" w:rsidRDefault="0091091F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31535" cy="2790825"/>
            <wp:effectExtent l="19050" t="0" r="0" b="0"/>
            <wp:docPr id="39" name="Рисунок 39" descr="C:\Users\Vip\Desktop\пя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p\Desktop\пять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6F8" w:rsidRDefault="00B076F8" w:rsidP="009C70C2">
      <w:pPr>
        <w:spacing w:before="0"/>
      </w:pPr>
      <w:r>
        <w:separator/>
      </w:r>
    </w:p>
  </w:endnote>
  <w:endnote w:type="continuationSeparator" w:id="0">
    <w:p w:rsidR="00B076F8" w:rsidRDefault="00B076F8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E45" w:rsidRDefault="007D2010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81E4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81E45" w:rsidRDefault="00481E45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E45" w:rsidRPr="00BD30BF" w:rsidRDefault="00481E45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481E45" w:rsidRDefault="007D2010">
        <w:pPr>
          <w:pStyle w:val="aa"/>
          <w:jc w:val="right"/>
        </w:pPr>
        <w:fldSimple w:instr=" PAGE   \* MERGEFORMAT ">
          <w:r w:rsidR="00624DB2">
            <w:rPr>
              <w:noProof/>
            </w:rPr>
            <w:t>11</w:t>
          </w:r>
        </w:fldSimple>
      </w:p>
    </w:sdtContent>
  </w:sdt>
  <w:p w:rsidR="00481E45" w:rsidRPr="00BD30BF" w:rsidRDefault="00481E45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6F8" w:rsidRDefault="00B076F8" w:rsidP="009C70C2">
      <w:pPr>
        <w:spacing w:before="0"/>
      </w:pPr>
      <w:r>
        <w:separator/>
      </w:r>
    </w:p>
  </w:footnote>
  <w:footnote w:type="continuationSeparator" w:id="0">
    <w:p w:rsidR="00B076F8" w:rsidRDefault="00B076F8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821B6"/>
    <w:multiLevelType w:val="hybridMultilevel"/>
    <w:tmpl w:val="B2F6F45A"/>
    <w:lvl w:ilvl="0" w:tplc="3D74E35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416C077D"/>
    <w:multiLevelType w:val="hybridMultilevel"/>
    <w:tmpl w:val="1B7E29F2"/>
    <w:lvl w:ilvl="0" w:tplc="069258A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4AEC7CCC"/>
    <w:multiLevelType w:val="hybridMultilevel"/>
    <w:tmpl w:val="40A8C9A4"/>
    <w:lvl w:ilvl="0" w:tplc="D90AFC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13"/>
  </w:num>
  <w:num w:numId="9">
    <w:abstractNumId w:val="1"/>
  </w:num>
  <w:num w:numId="10">
    <w:abstractNumId w:val="8"/>
  </w:num>
  <w:num w:numId="11">
    <w:abstractNumId w:val="9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76C9D"/>
    <w:rsid w:val="000779D9"/>
    <w:rsid w:val="00134C4B"/>
    <w:rsid w:val="001670CA"/>
    <w:rsid w:val="00194F65"/>
    <w:rsid w:val="00201F5D"/>
    <w:rsid w:val="00207970"/>
    <w:rsid w:val="0021333E"/>
    <w:rsid w:val="00251D1D"/>
    <w:rsid w:val="00292082"/>
    <w:rsid w:val="002B2F41"/>
    <w:rsid w:val="002F47F8"/>
    <w:rsid w:val="00300453"/>
    <w:rsid w:val="00347D5B"/>
    <w:rsid w:val="0035441E"/>
    <w:rsid w:val="003744F7"/>
    <w:rsid w:val="00374D06"/>
    <w:rsid w:val="003847F1"/>
    <w:rsid w:val="003E2105"/>
    <w:rsid w:val="0040488E"/>
    <w:rsid w:val="00442686"/>
    <w:rsid w:val="00456F48"/>
    <w:rsid w:val="00481E45"/>
    <w:rsid w:val="0049464C"/>
    <w:rsid w:val="004A1C85"/>
    <w:rsid w:val="004F5EBF"/>
    <w:rsid w:val="005705E3"/>
    <w:rsid w:val="005E41D7"/>
    <w:rsid w:val="005E4A6B"/>
    <w:rsid w:val="00624DB2"/>
    <w:rsid w:val="0068274A"/>
    <w:rsid w:val="00687107"/>
    <w:rsid w:val="00691B03"/>
    <w:rsid w:val="006B7D62"/>
    <w:rsid w:val="007126E1"/>
    <w:rsid w:val="00717DB5"/>
    <w:rsid w:val="00726F80"/>
    <w:rsid w:val="007753F0"/>
    <w:rsid w:val="007D2010"/>
    <w:rsid w:val="007D68F7"/>
    <w:rsid w:val="007F6D00"/>
    <w:rsid w:val="008213B2"/>
    <w:rsid w:val="00874897"/>
    <w:rsid w:val="0091091F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56A5D"/>
    <w:rsid w:val="00A84678"/>
    <w:rsid w:val="00A8595A"/>
    <w:rsid w:val="00AC1B21"/>
    <w:rsid w:val="00AC41A5"/>
    <w:rsid w:val="00AE447E"/>
    <w:rsid w:val="00B076F8"/>
    <w:rsid w:val="00B95587"/>
    <w:rsid w:val="00C13FE9"/>
    <w:rsid w:val="00C43302"/>
    <w:rsid w:val="00CE2F30"/>
    <w:rsid w:val="00D01532"/>
    <w:rsid w:val="00D070E8"/>
    <w:rsid w:val="00D6726B"/>
    <w:rsid w:val="00DB7FE3"/>
    <w:rsid w:val="00EA0DF1"/>
    <w:rsid w:val="00EE6D04"/>
    <w:rsid w:val="00FC6213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09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semiHidden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109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7EEA2-8E54-42D8-92B1-B84D3BC3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15</Pages>
  <Words>2347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Zhorin.S</cp:lastModifiedBy>
  <cp:revision>13</cp:revision>
  <dcterms:created xsi:type="dcterms:W3CDTF">2015-12-27T17:37:00Z</dcterms:created>
  <dcterms:modified xsi:type="dcterms:W3CDTF">2015-12-29T08:13:00Z</dcterms:modified>
</cp:coreProperties>
</file>